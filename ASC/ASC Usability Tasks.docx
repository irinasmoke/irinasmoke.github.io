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4D31" w14:textId="34ABBF8B" w:rsidR="5D8F5E8A" w:rsidRDefault="5D8F5E8A" w:rsidP="00632434">
      <w:pPr>
        <w:pStyle w:val="Heading1"/>
        <w:spacing w:line="276" w:lineRule="auto"/>
        <w:pPrChange w:id="0" w:author="Irina Smoke" w:date="2019-11-01T11:29:00Z">
          <w:pPr>
            <w:pStyle w:val="Heading1"/>
          </w:pPr>
        </w:pPrChange>
      </w:pPr>
      <w:r w:rsidRPr="5D8F5E8A">
        <w:t>Introduction</w:t>
      </w:r>
    </w:p>
    <w:p w14:paraId="11564AD9" w14:textId="36A7F4E4" w:rsidR="00F7466A" w:rsidRPr="006D090E" w:rsidRDefault="5D8F5E8A" w:rsidP="00632434">
      <w:pPr>
        <w:spacing w:line="276" w:lineRule="auto"/>
        <w:rPr>
          <w:rFonts w:ascii="Calibri" w:eastAsia="Calibri" w:hAnsi="Calibri" w:cs="Calibri"/>
          <w:b/>
          <w:bCs/>
          <w:rPrChange w:id="1" w:author="Irina Smoke" w:date="2019-11-01T11:26:00Z">
            <w:rPr/>
          </w:rPrChange>
        </w:rPr>
        <w:pPrChange w:id="2" w:author="Irina Smoke" w:date="2019-11-01T11:29:00Z">
          <w:pPr/>
        </w:pPrChange>
      </w:pPr>
      <w:del w:id="3" w:author="Irina Smoke" w:date="2019-11-01T11:24:00Z">
        <w:r w:rsidRPr="5D8F5E8A" w:rsidDel="00F7466A">
          <w:rPr>
            <w:rFonts w:ascii="Calibri" w:eastAsia="Calibri" w:hAnsi="Calibri" w:cs="Calibri"/>
            <w:b/>
            <w:bCs/>
          </w:rPr>
          <w:delText>Scenario</w:delText>
        </w:r>
      </w:del>
      <w:ins w:id="4" w:author="Irina Smoke" w:date="2019-11-01T11:26:00Z">
        <w:r w:rsidR="006D090E">
          <w:rPr>
            <w:rFonts w:ascii="Calibri" w:eastAsia="Calibri" w:hAnsi="Calibri" w:cs="Calibri"/>
            <w:b/>
            <w:bCs/>
          </w:rPr>
          <w:t>Scenario</w:t>
        </w:r>
      </w:ins>
    </w:p>
    <w:p w14:paraId="1E8B5C57" w14:textId="0BE4314A" w:rsidR="006D090E" w:rsidDel="006D090E" w:rsidRDefault="5D8F5E8A" w:rsidP="00632434">
      <w:pPr>
        <w:spacing w:line="276" w:lineRule="auto"/>
        <w:rPr>
          <w:del w:id="5" w:author="Irina Smoke" w:date="2019-11-01T11:25:00Z"/>
          <w:rFonts w:ascii="Calibri" w:eastAsia="Calibri" w:hAnsi="Calibri" w:cs="Calibri"/>
        </w:rPr>
        <w:pPrChange w:id="6" w:author="Irina Smoke" w:date="2019-11-01T11:29:00Z">
          <w:pPr/>
        </w:pPrChange>
      </w:pPr>
      <w:r w:rsidRPr="5D8F5E8A">
        <w:rPr>
          <w:rFonts w:ascii="Calibri" w:eastAsia="Calibri" w:hAnsi="Calibri" w:cs="Calibri"/>
        </w:rPr>
        <w:t>Imagine that you recently heard about</w:t>
      </w:r>
      <w:ins w:id="7" w:author="Irina Smoke" w:date="2019-11-01T11:29:00Z">
        <w:r w:rsidR="00632434">
          <w:rPr>
            <w:rFonts w:ascii="Calibri" w:eastAsia="Calibri" w:hAnsi="Calibri" w:cs="Calibri"/>
          </w:rPr>
          <w:t xml:space="preserve"> </w:t>
        </w:r>
        <w:r w:rsidR="00632434" w:rsidRPr="5D8F5E8A">
          <w:rPr>
            <w:rFonts w:ascii="Calibri" w:eastAsia="Calibri" w:hAnsi="Calibri" w:cs="Calibri"/>
          </w:rPr>
          <w:t xml:space="preserve">a new managed </w:t>
        </w:r>
      </w:ins>
      <w:ins w:id="8" w:author="Irina Smoke" w:date="2019-11-01T11:54:00Z">
        <w:r w:rsidR="004274B7">
          <w:rPr>
            <w:rFonts w:ascii="Calibri" w:eastAsia="Calibri" w:hAnsi="Calibri" w:cs="Calibri"/>
          </w:rPr>
          <w:t xml:space="preserve">Azure </w:t>
        </w:r>
      </w:ins>
      <w:ins w:id="9" w:author="Irina Smoke" w:date="2019-11-01T11:29:00Z">
        <w:r w:rsidR="00632434" w:rsidRPr="5D8F5E8A">
          <w:rPr>
            <w:rFonts w:ascii="Calibri" w:eastAsia="Calibri" w:hAnsi="Calibri" w:cs="Calibri"/>
          </w:rPr>
          <w:t xml:space="preserve">service for running Spring Cloud </w:t>
        </w:r>
      </w:ins>
      <w:ins w:id="10" w:author="Irina Smoke" w:date="2019-11-01T11:54:00Z">
        <w:r w:rsidR="004274B7">
          <w:rPr>
            <w:rFonts w:ascii="Calibri" w:eastAsia="Calibri" w:hAnsi="Calibri" w:cs="Calibri"/>
          </w:rPr>
          <w:t>applications</w:t>
        </w:r>
      </w:ins>
      <w:ins w:id="11" w:author="Irina Smoke" w:date="2019-11-01T11:29:00Z">
        <w:r w:rsidR="00632434">
          <w:rPr>
            <w:rFonts w:ascii="Calibri" w:eastAsia="Calibri" w:hAnsi="Calibri" w:cs="Calibri"/>
          </w:rPr>
          <w:t xml:space="preserve"> called</w:t>
        </w:r>
      </w:ins>
      <w:r w:rsidRPr="5D8F5E8A">
        <w:rPr>
          <w:rFonts w:ascii="Calibri" w:eastAsia="Calibri" w:hAnsi="Calibri" w:cs="Calibri"/>
        </w:rPr>
        <w:t xml:space="preserve"> Azure Spring Cloud</w:t>
      </w:r>
      <w:ins w:id="12" w:author="Irina Smoke" w:date="2019-11-01T11:24:00Z">
        <w:r w:rsidR="006D090E">
          <w:rPr>
            <w:rFonts w:ascii="Calibri" w:eastAsia="Calibri" w:hAnsi="Calibri" w:cs="Calibri"/>
          </w:rPr>
          <w:t xml:space="preserve"> (ASC</w:t>
        </w:r>
      </w:ins>
      <w:ins w:id="13" w:author="Irina Smoke" w:date="2019-11-01T11:29:00Z">
        <w:r w:rsidR="00632434">
          <w:rPr>
            <w:rFonts w:ascii="Calibri" w:eastAsia="Calibri" w:hAnsi="Calibri" w:cs="Calibri"/>
          </w:rPr>
          <w:t>)</w:t>
        </w:r>
      </w:ins>
      <w:del w:id="14" w:author="Irina Smoke" w:date="2019-11-01T11:29:00Z">
        <w:r w:rsidRPr="5D8F5E8A" w:rsidDel="00632434">
          <w:rPr>
            <w:rFonts w:ascii="Calibri" w:eastAsia="Calibri" w:hAnsi="Calibri" w:cs="Calibri"/>
          </w:rPr>
          <w:delText>, a new managed service for running Spring Cloud apps on Azure</w:delText>
        </w:r>
      </w:del>
      <w:r w:rsidRPr="5D8F5E8A">
        <w:rPr>
          <w:rFonts w:ascii="Calibri" w:eastAsia="Calibri" w:hAnsi="Calibri" w:cs="Calibri"/>
        </w:rPr>
        <w:t xml:space="preserve">. You would like to try it out with a sample Spring </w:t>
      </w:r>
      <w:ins w:id="15" w:author="Irina Smoke" w:date="2019-11-01T11:55:00Z">
        <w:r w:rsidR="004274B7">
          <w:rPr>
            <w:rFonts w:ascii="Calibri" w:eastAsia="Calibri" w:hAnsi="Calibri" w:cs="Calibri"/>
          </w:rPr>
          <w:t xml:space="preserve">Cloud </w:t>
        </w:r>
      </w:ins>
      <w:r w:rsidRPr="5D8F5E8A">
        <w:rPr>
          <w:rFonts w:ascii="Calibri" w:eastAsia="Calibri" w:hAnsi="Calibri" w:cs="Calibri"/>
        </w:rPr>
        <w:t xml:space="preserve">application, which already exists, called </w:t>
      </w:r>
      <w:proofErr w:type="spellStart"/>
      <w:r w:rsidRPr="5D8F5E8A">
        <w:rPr>
          <w:rFonts w:ascii="Calibri" w:eastAsia="Calibri" w:hAnsi="Calibri" w:cs="Calibri"/>
        </w:rPr>
        <w:t>PiggyMetrics</w:t>
      </w:r>
      <w:proofErr w:type="spellEnd"/>
      <w:r w:rsidRPr="5D8F5E8A">
        <w:rPr>
          <w:rFonts w:ascii="Calibri" w:eastAsia="Calibri" w:hAnsi="Calibri" w:cs="Calibri"/>
        </w:rPr>
        <w:t>.</w:t>
      </w:r>
      <w:ins w:id="16" w:author="Yaojin Yang" w:date="2019-10-31T10:32:00Z">
        <w:r w:rsidR="00BD1765">
          <w:rPr>
            <w:rFonts w:ascii="Calibri" w:eastAsia="Calibri" w:hAnsi="Calibri" w:cs="Calibri"/>
          </w:rPr>
          <w:t xml:space="preserve"> </w:t>
        </w:r>
        <w:del w:id="17" w:author="Irina Smoke" w:date="2019-11-01T11:25:00Z">
          <w:r w:rsidR="00BD1765" w:rsidDel="006D090E">
            <w:rPr>
              <w:rFonts w:ascii="Calibri" w:eastAsia="Calibri" w:hAnsi="Calibri" w:cs="Calibri"/>
            </w:rPr>
            <w:delText>The application consists of three micro</w:delText>
          </w:r>
        </w:del>
        <w:del w:id="18" w:author="Irina Smoke" w:date="2019-11-01T11:24:00Z">
          <w:r w:rsidR="007138DE" w:rsidDel="00F7466A">
            <w:rPr>
              <w:rFonts w:ascii="Calibri" w:eastAsia="Calibri" w:hAnsi="Calibri" w:cs="Calibri"/>
            </w:rPr>
            <w:delText xml:space="preserve"> </w:delText>
          </w:r>
        </w:del>
        <w:del w:id="19" w:author="Irina Smoke" w:date="2019-11-01T11:25:00Z">
          <w:r w:rsidR="007138DE" w:rsidDel="006D090E">
            <w:rPr>
              <w:rFonts w:ascii="Calibri" w:eastAsia="Calibri" w:hAnsi="Calibri" w:cs="Calibri"/>
            </w:rPr>
            <w:delText>service</w:delText>
          </w:r>
        </w:del>
      </w:ins>
      <w:ins w:id="20" w:author="Yaojin Yang" w:date="2019-10-31T10:33:00Z">
        <w:del w:id="21" w:author="Irina Smoke" w:date="2019-10-31T10:57:00Z">
          <w:r w:rsidR="00FE38E9">
            <w:rPr>
              <w:rFonts w:ascii="Calibri" w:eastAsia="Calibri" w:hAnsi="Calibri" w:cs="Calibri"/>
            </w:rPr>
            <w:delText>,</w:delText>
          </w:r>
        </w:del>
        <w:del w:id="22" w:author="Irina Smoke" w:date="2019-11-01T11:25:00Z">
          <w:r w:rsidR="00FE38E9" w:rsidDel="006D090E">
            <w:rPr>
              <w:rFonts w:ascii="Calibri" w:eastAsia="Calibri" w:hAnsi="Calibri" w:cs="Calibri"/>
            </w:rPr>
            <w:delText xml:space="preserve"> gateway, </w:delText>
          </w:r>
        </w:del>
      </w:ins>
      <w:ins w:id="23" w:author="Yaojin Yang" w:date="2019-10-31T10:34:00Z">
        <w:del w:id="24" w:author="Irina Smoke" w:date="2019-11-01T11:25:00Z">
          <w:r w:rsidR="005A6F2F" w:rsidDel="006D090E">
            <w:rPr>
              <w:rFonts w:ascii="Calibri" w:eastAsia="Calibri" w:hAnsi="Calibri" w:cs="Calibri"/>
            </w:rPr>
            <w:delText>account-service and auth-service.</w:delText>
          </w:r>
        </w:del>
      </w:ins>
      <w:del w:id="25" w:author="Irina Smoke" w:date="2019-11-01T11:25:00Z">
        <w:r w:rsidRPr="5D8F5E8A" w:rsidDel="006D090E">
          <w:rPr>
            <w:rFonts w:ascii="Calibri" w:eastAsia="Calibri" w:hAnsi="Calibri" w:cs="Calibri"/>
          </w:rPr>
          <w:delText xml:space="preserve"> You are interested in setting up a new </w:delText>
        </w:r>
      </w:del>
      <w:ins w:id="26" w:author="Yaojin Yang" w:date="2019-10-31T10:35:00Z">
        <w:del w:id="27" w:author="Irina Smoke" w:date="2019-11-01T11:25:00Z">
          <w:r w:rsidR="002A16FA" w:rsidDel="006D090E">
            <w:rPr>
              <w:rFonts w:ascii="Calibri" w:eastAsia="Calibri" w:hAnsi="Calibri" w:cs="Calibri"/>
            </w:rPr>
            <w:delText xml:space="preserve">Azure Spring Cloud </w:delText>
          </w:r>
        </w:del>
      </w:ins>
      <w:del w:id="28" w:author="Irina Smoke" w:date="2019-11-01T11:25:00Z">
        <w:r w:rsidRPr="5D8F5E8A" w:rsidDel="006D090E">
          <w:rPr>
            <w:rFonts w:ascii="Calibri" w:eastAsia="Calibri" w:hAnsi="Calibri" w:cs="Calibri"/>
          </w:rPr>
          <w:delText xml:space="preserve">service, configuring </w:delText>
        </w:r>
        <w:r w:rsidR="00CD724E" w:rsidDel="006D090E">
          <w:rPr>
            <w:rFonts w:ascii="Calibri" w:eastAsia="Calibri" w:hAnsi="Calibri" w:cs="Calibri"/>
          </w:rPr>
          <w:delText>and</w:delText>
        </w:r>
        <w:r w:rsidRPr="5D8F5E8A" w:rsidDel="006D090E">
          <w:rPr>
            <w:rFonts w:ascii="Calibri" w:eastAsia="Calibri" w:hAnsi="Calibri" w:cs="Calibri"/>
          </w:rPr>
          <w:delText xml:space="preserve"> deploying </w:delText>
        </w:r>
        <w:r w:rsidR="00CD724E" w:rsidDel="006D090E">
          <w:rPr>
            <w:rFonts w:ascii="Calibri" w:eastAsia="Calibri" w:hAnsi="Calibri" w:cs="Calibri"/>
          </w:rPr>
          <w:delText>PiggyMetrics</w:delText>
        </w:r>
        <w:r w:rsidRPr="5D8F5E8A" w:rsidDel="006D090E">
          <w:rPr>
            <w:rFonts w:ascii="Calibri" w:eastAsia="Calibri" w:hAnsi="Calibri" w:cs="Calibri"/>
          </w:rPr>
          <w:delText>, and trying out a few other features.</w:delText>
        </w:r>
      </w:del>
    </w:p>
    <w:p w14:paraId="01E7CD82" w14:textId="77777777" w:rsidR="006D090E" w:rsidRDefault="006D090E" w:rsidP="00632434">
      <w:pPr>
        <w:spacing w:line="276" w:lineRule="auto"/>
        <w:rPr>
          <w:ins w:id="29" w:author="Irina Smoke" w:date="2019-11-01T11:26:00Z"/>
          <w:rFonts w:ascii="Calibri" w:eastAsia="Calibri" w:hAnsi="Calibri" w:cs="Calibri"/>
        </w:rPr>
        <w:pPrChange w:id="30" w:author="Irina Smoke" w:date="2019-11-01T11:29:00Z">
          <w:pPr/>
        </w:pPrChange>
      </w:pPr>
    </w:p>
    <w:p w14:paraId="515032B4" w14:textId="3B92BFAF" w:rsidR="006D090E" w:rsidRDefault="006D090E" w:rsidP="00632434">
      <w:pPr>
        <w:spacing w:line="276" w:lineRule="auto"/>
        <w:rPr>
          <w:ins w:id="31" w:author="Irina Smoke" w:date="2019-11-01T11:28:00Z"/>
          <w:rFonts w:ascii="Calibri" w:eastAsia="Calibri" w:hAnsi="Calibri" w:cs="Calibri"/>
        </w:rPr>
        <w:pPrChange w:id="32" w:author="Irina Smoke" w:date="2019-11-01T11:29:00Z">
          <w:pPr/>
        </w:pPrChange>
      </w:pPr>
    </w:p>
    <w:p w14:paraId="0A1B3167" w14:textId="1F1A9A78" w:rsidR="00A26982" w:rsidRPr="00A26982" w:rsidRDefault="00A26982" w:rsidP="00632434">
      <w:pPr>
        <w:spacing w:line="276" w:lineRule="auto"/>
        <w:rPr>
          <w:ins w:id="33" w:author="Irina Smoke" w:date="2019-11-01T11:26:00Z"/>
          <w:rFonts w:ascii="Calibri" w:eastAsia="Calibri" w:hAnsi="Calibri" w:cs="Calibri"/>
          <w:b/>
          <w:bCs/>
          <w:rPrChange w:id="34" w:author="Irina Smoke" w:date="2019-11-01T11:28:00Z">
            <w:rPr>
              <w:ins w:id="35" w:author="Irina Smoke" w:date="2019-11-01T11:26:00Z"/>
              <w:rFonts w:ascii="Calibri" w:eastAsia="Calibri" w:hAnsi="Calibri" w:cs="Calibri"/>
            </w:rPr>
          </w:rPrChange>
        </w:rPr>
        <w:pPrChange w:id="36" w:author="Irina Smoke" w:date="2019-11-01T11:29:00Z">
          <w:pPr/>
        </w:pPrChange>
      </w:pPr>
      <w:ins w:id="37" w:author="Irina Smoke" w:date="2019-11-01T11:28:00Z">
        <w:r w:rsidRPr="00A26982">
          <w:rPr>
            <w:rFonts w:ascii="Calibri" w:eastAsia="Calibri" w:hAnsi="Calibri" w:cs="Calibri"/>
            <w:b/>
            <w:bCs/>
            <w:rPrChange w:id="38" w:author="Irina Smoke" w:date="2019-11-01T11:28:00Z">
              <w:rPr>
                <w:rFonts w:ascii="Calibri" w:eastAsia="Calibri" w:hAnsi="Calibri" w:cs="Calibri"/>
              </w:rPr>
            </w:rPrChange>
          </w:rPr>
          <w:t>Instructions</w:t>
        </w:r>
      </w:ins>
    </w:p>
    <w:p w14:paraId="64E56076" w14:textId="5F7BA793" w:rsidR="006D090E" w:rsidRDefault="006D090E" w:rsidP="00632434">
      <w:pPr>
        <w:spacing w:line="276" w:lineRule="auto"/>
        <w:rPr>
          <w:ins w:id="39" w:author="Irina Smoke" w:date="2019-11-01T11:26:00Z"/>
          <w:rFonts w:ascii="Calibri" w:eastAsia="Calibri" w:hAnsi="Calibri" w:cs="Calibri"/>
        </w:rPr>
        <w:pPrChange w:id="40" w:author="Irina Smoke" w:date="2019-11-01T11:29:00Z">
          <w:pPr/>
        </w:pPrChange>
      </w:pPr>
      <w:ins w:id="41" w:author="Irina Smoke" w:date="2019-11-01T11:26:00Z">
        <w:r>
          <w:rPr>
            <w:rFonts w:ascii="Calibri" w:eastAsia="Calibri" w:hAnsi="Calibri" w:cs="Calibri"/>
          </w:rPr>
          <w:t xml:space="preserve">The following pages will contain various tasks for you to try out, as well as more information about the </w:t>
        </w:r>
        <w:proofErr w:type="spellStart"/>
        <w:r>
          <w:rPr>
            <w:rFonts w:ascii="Calibri" w:eastAsia="Calibri" w:hAnsi="Calibri" w:cs="Calibri"/>
          </w:rPr>
          <w:t>PiggyMetrics</w:t>
        </w:r>
        <w:proofErr w:type="spellEnd"/>
        <w:r>
          <w:rPr>
            <w:rFonts w:ascii="Calibri" w:eastAsia="Calibri" w:hAnsi="Calibri" w:cs="Calibri"/>
          </w:rPr>
          <w:t xml:space="preserve"> application.</w:t>
        </w:r>
      </w:ins>
    </w:p>
    <w:p w14:paraId="01EA1D06" w14:textId="77777777" w:rsidR="006D090E" w:rsidRDefault="006D090E" w:rsidP="00632434">
      <w:pPr>
        <w:spacing w:line="276" w:lineRule="auto"/>
        <w:rPr>
          <w:ins w:id="42" w:author="Irina Smoke" w:date="2019-11-01T11:26:00Z"/>
          <w:rFonts w:ascii="Calibri" w:eastAsia="Calibri" w:hAnsi="Calibri" w:cs="Calibri"/>
        </w:rPr>
        <w:pPrChange w:id="43" w:author="Irina Smoke" w:date="2019-11-01T11:29:00Z">
          <w:pPr/>
        </w:pPrChange>
      </w:pPr>
    </w:p>
    <w:p w14:paraId="6DFB04BB" w14:textId="60AB595A" w:rsidR="006D090E" w:rsidRDefault="006D090E" w:rsidP="00632434">
      <w:pPr>
        <w:spacing w:line="276" w:lineRule="auto"/>
        <w:rPr>
          <w:ins w:id="44" w:author="Irina Smoke" w:date="2019-11-01T11:30:00Z"/>
          <w:rFonts w:ascii="Calibri" w:eastAsia="Calibri" w:hAnsi="Calibri" w:cs="Calibri"/>
        </w:rPr>
      </w:pPr>
      <w:ins w:id="45" w:author="Irina Smoke" w:date="2019-11-01T11:27:00Z">
        <w:r>
          <w:rPr>
            <w:rFonts w:ascii="Calibri" w:eastAsia="Calibri" w:hAnsi="Calibri" w:cs="Calibri"/>
          </w:rPr>
          <w:t>Please think out loud as you work through the tasks</w:t>
        </w:r>
      </w:ins>
      <w:ins w:id="46" w:author="Irina Smoke" w:date="2019-11-01T11:28:00Z">
        <w:r w:rsidR="001F0EC6">
          <w:rPr>
            <w:rFonts w:ascii="Calibri" w:eastAsia="Calibri" w:hAnsi="Calibri" w:cs="Calibri"/>
          </w:rPr>
          <w:t xml:space="preserve">, so that we can learn about </w:t>
        </w:r>
      </w:ins>
      <w:ins w:id="47" w:author="Irina Smoke" w:date="2019-11-01T11:27:00Z">
        <w:r w:rsidR="00A26982">
          <w:rPr>
            <w:rFonts w:ascii="Calibri" w:eastAsia="Calibri" w:hAnsi="Calibri" w:cs="Calibri"/>
          </w:rPr>
          <w:t>what is working well</w:t>
        </w:r>
      </w:ins>
      <w:ins w:id="48" w:author="Irina Smoke" w:date="2019-11-01T11:29:00Z">
        <w:r w:rsidR="00632434">
          <w:rPr>
            <w:rFonts w:ascii="Calibri" w:eastAsia="Calibri" w:hAnsi="Calibri" w:cs="Calibri"/>
          </w:rPr>
          <w:t xml:space="preserve"> and</w:t>
        </w:r>
      </w:ins>
      <w:ins w:id="49" w:author="Irina Smoke" w:date="2019-11-01T11:27:00Z">
        <w:r w:rsidR="00A26982">
          <w:rPr>
            <w:rFonts w:ascii="Calibri" w:eastAsia="Calibri" w:hAnsi="Calibri" w:cs="Calibri"/>
          </w:rPr>
          <w:t xml:space="preserve"> what is confusing or unclear</w:t>
        </w:r>
      </w:ins>
      <w:ins w:id="50" w:author="Irina Smoke" w:date="2019-11-01T11:30:00Z">
        <w:r w:rsidR="00632434">
          <w:rPr>
            <w:rFonts w:ascii="Calibri" w:eastAsia="Calibri" w:hAnsi="Calibri" w:cs="Calibri"/>
          </w:rPr>
          <w:t>. By helping us understand what you are thinking about, you will help us improve the design of the product.</w:t>
        </w:r>
      </w:ins>
    </w:p>
    <w:p w14:paraId="72B10772" w14:textId="77777777" w:rsidR="00BD5F3B" w:rsidRDefault="00BD5F3B" w:rsidP="00632434">
      <w:pPr>
        <w:spacing w:line="276" w:lineRule="auto"/>
        <w:rPr>
          <w:ins w:id="51" w:author="Irina Smoke" w:date="2019-11-01T11:30:00Z"/>
          <w:rFonts w:ascii="Calibri" w:eastAsia="Calibri" w:hAnsi="Calibri" w:cs="Calibri"/>
        </w:rPr>
      </w:pPr>
    </w:p>
    <w:p w14:paraId="1D541ED3" w14:textId="1665E6D7" w:rsidR="00174488" w:rsidRDefault="00B426BC" w:rsidP="00E5641B">
      <w:pPr>
        <w:spacing w:line="276" w:lineRule="auto"/>
        <w:rPr>
          <w:ins w:id="52" w:author="Irina Smoke" w:date="2019-11-01T11:33:00Z"/>
          <w:rFonts w:ascii="Calibri" w:eastAsia="Calibri" w:hAnsi="Calibri" w:cs="Calibri"/>
        </w:rPr>
      </w:pPr>
      <w:ins w:id="53" w:author="Irina Smoke" w:date="2019-11-01T11:55:00Z">
        <w:r>
          <w:rPr>
            <w:rFonts w:ascii="Calibri" w:eastAsia="Calibri" w:hAnsi="Calibri" w:cs="Calibri"/>
          </w:rPr>
          <w:t>Please</w:t>
        </w:r>
      </w:ins>
      <w:ins w:id="54" w:author="Irina Smoke" w:date="2019-11-01T11:33:00Z">
        <w:r w:rsidR="00E5641B">
          <w:rPr>
            <w:rFonts w:ascii="Calibri" w:eastAsia="Calibri" w:hAnsi="Calibri" w:cs="Calibri"/>
          </w:rPr>
          <w:t xml:space="preserve"> let us know when you think you’re done</w:t>
        </w:r>
      </w:ins>
      <w:ins w:id="55" w:author="Irina Smoke" w:date="2019-11-01T11:55:00Z">
        <w:r>
          <w:rPr>
            <w:rFonts w:ascii="Calibri" w:eastAsia="Calibri" w:hAnsi="Calibri" w:cs="Calibri"/>
          </w:rPr>
          <w:t xml:space="preserve"> with a task</w:t>
        </w:r>
      </w:ins>
      <w:ins w:id="56" w:author="Irina Smoke" w:date="2019-11-01T11:31:00Z">
        <w:r w:rsidR="00174488">
          <w:rPr>
            <w:rFonts w:ascii="Calibri" w:eastAsia="Calibri" w:hAnsi="Calibri" w:cs="Calibri"/>
          </w:rPr>
          <w:t>. After each task</w:t>
        </w:r>
      </w:ins>
      <w:ins w:id="57" w:author="Irina Smoke" w:date="2019-11-01T11:35:00Z">
        <w:r w:rsidR="00BB5861">
          <w:rPr>
            <w:rFonts w:ascii="Calibri" w:eastAsia="Calibri" w:hAnsi="Calibri" w:cs="Calibri"/>
          </w:rPr>
          <w:t>,</w:t>
        </w:r>
      </w:ins>
      <w:ins w:id="58" w:author="Irina Smoke" w:date="2019-11-01T11:31:00Z">
        <w:r w:rsidR="00174488">
          <w:rPr>
            <w:rFonts w:ascii="Calibri" w:eastAsia="Calibri" w:hAnsi="Calibri" w:cs="Calibri"/>
          </w:rPr>
          <w:t xml:space="preserve"> we will ask you to rate how e</w:t>
        </w:r>
      </w:ins>
      <w:ins w:id="59" w:author="Irina Smoke" w:date="2019-11-01T11:32:00Z">
        <w:r w:rsidR="00174488">
          <w:rPr>
            <w:rFonts w:ascii="Calibri" w:eastAsia="Calibri" w:hAnsi="Calibri" w:cs="Calibri"/>
          </w:rPr>
          <w:t>asy or difficult the task was on a scale of 1-5</w:t>
        </w:r>
      </w:ins>
      <w:ins w:id="60" w:author="Irina Smoke" w:date="2019-11-01T11:33:00Z">
        <w:r w:rsidR="00E5641B">
          <w:rPr>
            <w:rFonts w:ascii="Calibri" w:eastAsia="Calibri" w:hAnsi="Calibri" w:cs="Calibri"/>
          </w:rPr>
          <w:t>:</w:t>
        </w:r>
      </w:ins>
      <w:ins w:id="61" w:author="Irina Smoke" w:date="2019-11-01T11:32:00Z">
        <w:r w:rsidR="00E5641B">
          <w:rPr>
            <w:rFonts w:ascii="Calibri" w:eastAsia="Calibri" w:hAnsi="Calibri" w:cs="Calibri"/>
          </w:rPr>
          <w:t xml:space="preserve"> (1) </w:t>
        </w:r>
        <w:r w:rsidR="00174488" w:rsidRPr="00E5641B">
          <w:rPr>
            <w:rFonts w:ascii="Calibri" w:eastAsia="Calibri" w:hAnsi="Calibri" w:cs="Calibri"/>
            <w:rPrChange w:id="62" w:author="Irina Smoke" w:date="2019-11-01T11:32:00Z">
              <w:rPr>
                <w:rFonts w:eastAsia="Calibri"/>
              </w:rPr>
            </w:rPrChange>
          </w:rPr>
          <w:t xml:space="preserve">= Very </w:t>
        </w:r>
        <w:proofErr w:type="gramStart"/>
        <w:r w:rsidR="00174488" w:rsidRPr="00E5641B">
          <w:rPr>
            <w:rFonts w:ascii="Calibri" w:eastAsia="Calibri" w:hAnsi="Calibri" w:cs="Calibri"/>
            <w:rPrChange w:id="63" w:author="Irina Smoke" w:date="2019-11-01T11:32:00Z">
              <w:rPr>
                <w:rFonts w:eastAsia="Calibri"/>
              </w:rPr>
            </w:rPrChange>
          </w:rPr>
          <w:t>Difficult</w:t>
        </w:r>
      </w:ins>
      <w:ins w:id="64" w:author="Irina Smoke" w:date="2019-11-01T11:33:00Z">
        <w:r w:rsidR="00E5641B">
          <w:rPr>
            <w:rFonts w:ascii="Calibri" w:eastAsia="Calibri" w:hAnsi="Calibri" w:cs="Calibri"/>
          </w:rPr>
          <w:t xml:space="preserve">, </w:t>
        </w:r>
      </w:ins>
      <w:ins w:id="65" w:author="Irina Smoke" w:date="2019-11-01T11:32:00Z">
        <w:r w:rsidR="00174488" w:rsidRPr="00E5641B">
          <w:rPr>
            <w:rFonts w:ascii="Calibri" w:eastAsia="Calibri" w:hAnsi="Calibri" w:cs="Calibri"/>
            <w:rPrChange w:id="66" w:author="Irina Smoke" w:date="2019-11-01T11:32:00Z">
              <w:rPr>
                <w:rFonts w:eastAsia="Calibri"/>
              </w:rPr>
            </w:rPrChange>
          </w:rPr>
          <w:t xml:space="preserve"> (</w:t>
        </w:r>
        <w:proofErr w:type="gramEnd"/>
        <w:r w:rsidR="00174488" w:rsidRPr="00E5641B">
          <w:rPr>
            <w:rFonts w:ascii="Calibri" w:eastAsia="Calibri" w:hAnsi="Calibri" w:cs="Calibri"/>
            <w:rPrChange w:id="67" w:author="Irina Smoke" w:date="2019-11-01T11:32:00Z">
              <w:rPr>
                <w:rFonts w:eastAsia="Calibri"/>
              </w:rPr>
            </w:rPrChange>
          </w:rPr>
          <w:t>5) = Very Easy</w:t>
        </w:r>
      </w:ins>
    </w:p>
    <w:p w14:paraId="7F3E3B8E" w14:textId="77777777" w:rsidR="006D090E" w:rsidRDefault="006D090E" w:rsidP="00632434">
      <w:pPr>
        <w:spacing w:line="276" w:lineRule="auto"/>
        <w:rPr>
          <w:ins w:id="68" w:author="Irina Smoke" w:date="2019-11-01T11:26:00Z"/>
          <w:rFonts w:ascii="Calibri" w:eastAsia="Calibri" w:hAnsi="Calibri" w:cs="Calibri"/>
        </w:rPr>
        <w:pPrChange w:id="69" w:author="Irina Smoke" w:date="2019-11-01T11:29:00Z">
          <w:pPr/>
        </w:pPrChange>
      </w:pPr>
    </w:p>
    <w:p w14:paraId="75FF9731" w14:textId="31EB3E54" w:rsidR="00674976" w:rsidDel="00BD5F3B" w:rsidRDefault="006D090E" w:rsidP="006D090E">
      <w:pPr>
        <w:rPr>
          <w:del w:id="70" w:author="Irina Smoke" w:date="2019-11-01T11:25:00Z"/>
          <w:rFonts w:ascii="Calibri" w:eastAsia="Calibri" w:hAnsi="Calibri" w:cs="Calibri"/>
        </w:rPr>
      </w:pPr>
      <w:ins w:id="71" w:author="Irina Smoke" w:date="2019-11-01T11:26:00Z">
        <w:r>
          <w:rPr>
            <w:rFonts w:ascii="Calibri" w:eastAsia="Calibri" w:hAnsi="Calibri" w:cs="Calibri"/>
          </w:rPr>
          <w:t>Do you have any questions before we begin?</w:t>
        </w:r>
      </w:ins>
    </w:p>
    <w:p w14:paraId="5E7B52D2" w14:textId="77777777" w:rsidR="00BD5F3B" w:rsidRPr="00BD5F3B" w:rsidRDefault="00BD5F3B" w:rsidP="00BD5F3B">
      <w:pPr>
        <w:spacing w:line="276" w:lineRule="auto"/>
        <w:rPr>
          <w:ins w:id="72" w:author="Irina Smoke" w:date="2019-11-01T11:30:00Z"/>
          <w:rFonts w:ascii="Calibri" w:eastAsia="Calibri" w:hAnsi="Calibri" w:cs="Calibri"/>
          <w:rPrChange w:id="73" w:author="Irina Smoke" w:date="2019-11-01T11:30:00Z">
            <w:rPr>
              <w:ins w:id="74" w:author="Irina Smoke" w:date="2019-11-01T11:30:00Z"/>
            </w:rPr>
          </w:rPrChange>
        </w:rPr>
        <w:pPrChange w:id="75" w:author="Irina Smoke" w:date="2019-11-01T11:30:00Z">
          <w:pPr/>
        </w:pPrChange>
      </w:pPr>
    </w:p>
    <w:p w14:paraId="630C26C5" w14:textId="4C3E3232" w:rsidR="00F13BB6" w:rsidDel="006D090E" w:rsidRDefault="00E94AFF">
      <w:pPr>
        <w:rPr>
          <w:del w:id="76" w:author="Irina Smoke" w:date="2019-11-01T11:25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77" w:author="Yaojin Yang" w:date="2019-10-31T10:37:00Z">
        <w:del w:id="78" w:author="Irina Smoke" w:date="2019-11-01T11:25:00Z">
          <w:r>
            <w:rPr>
              <w:noProof/>
            </w:rPr>
            <w:object w:dxaOrig="9054" w:dyaOrig="2663" w14:anchorId="5C817D0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" style="width:453.45pt;height:133.3pt;mso-width-percent:0;mso-height-percent:0;mso-width-percent:0;mso-height-percent:0" o:ole="">
                <v:imagedata r:id="rId9" o:title=""/>
              </v:shape>
              <o:OLEObject Type="Embed" ProgID="Visio.Drawing.15" ShapeID="_x0000_i1027" DrawAspect="Content" ObjectID="_1634122594" r:id="rId10"/>
            </w:object>
          </w:r>
        </w:del>
      </w:ins>
      <w:del w:id="79" w:author="Irina Smoke" w:date="2019-11-01T11:25:00Z">
        <w:r w:rsidR="00F13BB6" w:rsidDel="006D090E">
          <w:br w:type="page"/>
        </w:r>
      </w:del>
    </w:p>
    <w:p w14:paraId="3FF54812" w14:textId="77777777" w:rsidR="00B678CE" w:rsidRPr="006D090E" w:rsidRDefault="00B678CE" w:rsidP="006D090E">
      <w:pPr>
        <w:rPr>
          <w:ins w:id="80" w:author="Irina Smoke" w:date="2019-11-01T11:23:00Z"/>
          <w:rFonts w:ascii="Calibri" w:hAnsi="Calibri" w:cs="Calibri"/>
          <w:i/>
          <w:iCs/>
          <w:rPrChange w:id="81" w:author="Irina Smoke" w:date="2019-11-01T11:24:00Z">
            <w:rPr>
              <w:ins w:id="82" w:author="Irina Smoke" w:date="2019-11-01T11:23:00Z"/>
            </w:rPr>
          </w:rPrChange>
        </w:rPr>
        <w:pPrChange w:id="83" w:author="Irina Smoke" w:date="2019-11-01T11:25:00Z">
          <w:pPr>
            <w:pStyle w:val="Heading1"/>
          </w:pPr>
        </w:pPrChange>
      </w:pPr>
    </w:p>
    <w:p w14:paraId="49C4B0C4" w14:textId="77777777" w:rsidR="00F7466A" w:rsidRDefault="00F7466A">
      <w:pPr>
        <w:spacing w:after="160" w:line="259" w:lineRule="auto"/>
        <w:rPr>
          <w:ins w:id="84" w:author="Irina Smoke" w:date="2019-11-01T11:23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85" w:author="Irina Smoke" w:date="2019-11-01T11:23:00Z">
        <w:r>
          <w:br w:type="page"/>
        </w:r>
      </w:ins>
    </w:p>
    <w:p w14:paraId="40F907B6" w14:textId="20366D4F" w:rsidR="5D8F5E8A" w:rsidRDefault="5D8F5E8A" w:rsidP="00BE062A">
      <w:pPr>
        <w:pStyle w:val="Heading1"/>
      </w:pPr>
      <w:r w:rsidRPr="5D8F5E8A">
        <w:lastRenderedPageBreak/>
        <w:t>Task 1: Provision the Service</w:t>
      </w:r>
    </w:p>
    <w:p w14:paraId="415F585C" w14:textId="77777777" w:rsidR="006D090E" w:rsidRDefault="006D090E" w:rsidP="002E66C4">
      <w:pPr>
        <w:rPr>
          <w:ins w:id="86" w:author="Irina Smoke" w:date="2019-11-01T11:25:00Z"/>
          <w:rFonts w:asciiTheme="minorHAnsi" w:hAnsiTheme="minorHAnsi" w:cstheme="minorHAnsi"/>
          <w:i/>
          <w:iCs/>
        </w:rPr>
      </w:pPr>
    </w:p>
    <w:p w14:paraId="302C479E" w14:textId="37F8B929" w:rsidR="002E66C4" w:rsidRPr="006D090E" w:rsidRDefault="002E66C4" w:rsidP="002E66C4">
      <w:pPr>
        <w:rPr>
          <w:rFonts w:ascii="Calibri" w:hAnsi="Calibri" w:cs="Calibri"/>
          <w:i/>
          <w:rPrChange w:id="87" w:author="Irina Smoke" w:date="2019-11-01T11:25:00Z">
            <w:rPr>
              <w:i/>
            </w:rPr>
          </w:rPrChange>
        </w:rPr>
      </w:pPr>
      <w:r w:rsidRPr="006D090E">
        <w:rPr>
          <w:rFonts w:asciiTheme="minorHAnsi" w:hAnsiTheme="minorHAnsi" w:cstheme="minorHAnsi"/>
          <w:i/>
          <w:iCs/>
          <w:rPrChange w:id="88" w:author="Irina Smoke" w:date="2019-11-01T11:25:00Z">
            <w:rPr>
              <w:i/>
              <w:iCs/>
            </w:rPr>
          </w:rPrChange>
        </w:rPr>
        <w:t xml:space="preserve">If </w:t>
      </w:r>
      <w:r w:rsidRPr="006D090E">
        <w:rPr>
          <w:rFonts w:ascii="Calibri" w:hAnsi="Calibri" w:cs="Calibri"/>
          <w:i/>
          <w:iCs/>
          <w:rPrChange w:id="89" w:author="Irina Smoke" w:date="2019-11-01T11:25:00Z">
            <w:rPr>
              <w:i/>
              <w:iCs/>
            </w:rPr>
          </w:rPrChange>
        </w:rPr>
        <w:t xml:space="preserve">you have an Azure account and are </w:t>
      </w:r>
      <w:ins w:id="90" w:author="Irina Smoke" w:date="2019-10-31T15:23:00Z">
        <w:r w:rsidR="7419F11C" w:rsidRPr="006D090E">
          <w:rPr>
            <w:rFonts w:ascii="Calibri" w:hAnsi="Calibri" w:cs="Calibri"/>
            <w:i/>
            <w:iCs/>
            <w:rPrChange w:id="91" w:author="Irina Smoke" w:date="2019-11-01T11:25:00Z">
              <w:rPr>
                <w:i/>
                <w:iCs/>
              </w:rPr>
            </w:rPrChange>
          </w:rPr>
          <w:t>a</w:t>
        </w:r>
      </w:ins>
      <w:r w:rsidRPr="006D090E">
        <w:rPr>
          <w:rFonts w:ascii="Calibri" w:hAnsi="Calibri" w:cs="Calibri"/>
          <w:i/>
          <w:iCs/>
          <w:rPrChange w:id="92" w:author="Irina Smoke" w:date="2019-11-01T11:25:00Z">
            <w:rPr>
              <w:i/>
              <w:iCs/>
            </w:rPr>
          </w:rPrChange>
        </w:rPr>
        <w:t>l</w:t>
      </w:r>
      <w:ins w:id="93" w:author="Irina Smoke" w:date="2019-10-31T15:23:00Z">
        <w:r w:rsidR="7419F11C" w:rsidRPr="006D090E">
          <w:rPr>
            <w:rFonts w:ascii="Calibri" w:hAnsi="Calibri" w:cs="Calibri"/>
            <w:i/>
            <w:iCs/>
            <w:rPrChange w:id="94" w:author="Irina Smoke" w:date="2019-11-01T11:25:00Z">
              <w:rPr>
                <w:i/>
                <w:iCs/>
              </w:rPr>
            </w:rPrChange>
          </w:rPr>
          <w:t xml:space="preserve">ready </w:t>
        </w:r>
        <w:r w:rsidRPr="006D090E">
          <w:rPr>
            <w:rFonts w:ascii="Calibri" w:hAnsi="Calibri" w:cs="Calibri"/>
            <w:i/>
            <w:iCs/>
            <w:rPrChange w:id="95" w:author="Irina Smoke" w:date="2019-11-01T11:25:00Z">
              <w:rPr>
                <w:i/>
                <w:iCs/>
              </w:rPr>
            </w:rPrChange>
          </w:rPr>
          <w:t>l</w:t>
        </w:r>
      </w:ins>
      <w:r w:rsidRPr="006D090E">
        <w:rPr>
          <w:rFonts w:ascii="Calibri" w:hAnsi="Calibri" w:cs="Calibri"/>
          <w:i/>
          <w:iCs/>
          <w:rPrChange w:id="96" w:author="Irina Smoke" w:date="2019-11-01T11:25:00Z">
            <w:rPr>
              <w:i/>
              <w:iCs/>
            </w:rPr>
          </w:rPrChange>
        </w:rPr>
        <w:t xml:space="preserve">ogged into the </w:t>
      </w:r>
      <w:ins w:id="97" w:author="Irina Smoke" w:date="2019-10-31T15:23:00Z">
        <w:r w:rsidR="7419F11C" w:rsidRPr="006D090E">
          <w:rPr>
            <w:rFonts w:ascii="Calibri" w:hAnsi="Calibri" w:cs="Calibri"/>
            <w:i/>
            <w:iCs/>
            <w:rPrChange w:id="98" w:author="Irina Smoke" w:date="2019-11-01T11:25:00Z">
              <w:rPr>
                <w:i/>
                <w:iCs/>
              </w:rPr>
            </w:rPrChange>
          </w:rPr>
          <w:t>Azure P</w:t>
        </w:r>
      </w:ins>
      <w:del w:id="99" w:author="Irina Smoke" w:date="2019-10-31T15:23:00Z">
        <w:r w:rsidRPr="006D090E">
          <w:rPr>
            <w:rFonts w:ascii="Calibri" w:hAnsi="Calibri" w:cs="Calibri"/>
            <w:i/>
            <w:iCs/>
            <w:rPrChange w:id="100" w:author="Irina Smoke" w:date="2019-11-01T11:25:00Z">
              <w:rPr>
                <w:i/>
                <w:iCs/>
              </w:rPr>
            </w:rPrChange>
          </w:rPr>
          <w:delText>p</w:delText>
        </w:r>
      </w:del>
      <w:r w:rsidRPr="006D090E">
        <w:rPr>
          <w:rFonts w:ascii="Calibri" w:hAnsi="Calibri" w:cs="Calibri"/>
          <w:i/>
          <w:iCs/>
          <w:rPrChange w:id="101" w:author="Irina Smoke" w:date="2019-11-01T11:25:00Z">
            <w:rPr>
              <w:i/>
              <w:iCs/>
            </w:rPr>
          </w:rPrChange>
        </w:rPr>
        <w:t>ortal, please start a new private browsing window.</w:t>
      </w:r>
    </w:p>
    <w:p w14:paraId="540DCADC" w14:textId="77777777" w:rsidR="002E66C4" w:rsidRPr="006D090E" w:rsidRDefault="002E66C4" w:rsidP="00496210">
      <w:pPr>
        <w:rPr>
          <w:rFonts w:ascii="Calibri" w:hAnsi="Calibri" w:cs="Calibri"/>
          <w:rPrChange w:id="102" w:author="Irina Smoke" w:date="2019-11-01T11:25:00Z">
            <w:rPr/>
          </w:rPrChange>
        </w:rPr>
      </w:pPr>
    </w:p>
    <w:p w14:paraId="60DF082D" w14:textId="13E34FBD" w:rsidR="00496210" w:rsidRPr="006D090E" w:rsidRDefault="00496210" w:rsidP="00496210">
      <w:pPr>
        <w:rPr>
          <w:rFonts w:ascii="Calibri" w:eastAsia="Calibri" w:hAnsi="Calibri" w:cs="Calibri"/>
          <w:color w:val="0563C1" w:themeColor="hyperlink"/>
          <w:u w:val="single"/>
        </w:rPr>
      </w:pPr>
      <w:r w:rsidRPr="006D090E">
        <w:rPr>
          <w:rFonts w:ascii="Calibri" w:hAnsi="Calibri" w:cs="Calibri"/>
          <w:rPrChange w:id="103" w:author="Irina Smoke" w:date="2019-11-01T11:25:00Z">
            <w:rPr/>
          </w:rPrChange>
        </w:rPr>
        <w:t>Navigate to the Azure porta</w:t>
      </w:r>
      <w:ins w:id="104" w:author="Irina Smoke" w:date="2019-11-01T11:25:00Z">
        <w:r w:rsidR="006D090E">
          <w:rPr>
            <w:rFonts w:ascii="Calibri" w:hAnsi="Calibri" w:cs="Calibri"/>
          </w:rPr>
          <w:t xml:space="preserve"> using this lin</w:t>
        </w:r>
      </w:ins>
      <w:ins w:id="105" w:author="Irina Smoke" w:date="2019-11-01T11:55:00Z">
        <w:r w:rsidR="00B426BC">
          <w:rPr>
            <w:rFonts w:ascii="Calibri" w:hAnsi="Calibri" w:cs="Calibri"/>
          </w:rPr>
          <w:t>k</w:t>
        </w:r>
      </w:ins>
      <w:del w:id="106" w:author="Irina Smoke" w:date="2019-11-01T11:55:00Z">
        <w:r w:rsidRPr="006D090E" w:rsidDel="00B426BC">
          <w:rPr>
            <w:rFonts w:ascii="Calibri" w:hAnsi="Calibri" w:cs="Calibri"/>
            <w:rPrChange w:id="107" w:author="Irina Smoke" w:date="2019-11-01T11:25:00Z">
              <w:rPr/>
            </w:rPrChange>
          </w:rPr>
          <w:delText>l</w:delText>
        </w:r>
      </w:del>
      <w:r w:rsidRPr="006D090E">
        <w:rPr>
          <w:rFonts w:ascii="Calibri" w:hAnsi="Calibri" w:cs="Calibri"/>
          <w:rPrChange w:id="108" w:author="Irina Smoke" w:date="2019-11-01T11:25:00Z">
            <w:rPr/>
          </w:rPrChange>
        </w:rPr>
        <w:t xml:space="preserve">: </w:t>
      </w:r>
      <w:r w:rsidR="00182645" w:rsidRPr="006D090E">
        <w:rPr>
          <w:rFonts w:ascii="Calibri" w:hAnsi="Calibri" w:cs="Calibri"/>
          <w:rPrChange w:id="109" w:author="Irina Smoke" w:date="2019-11-01T11:25:00Z">
            <w:rPr/>
          </w:rPrChange>
        </w:rPr>
        <w:fldChar w:fldCharType="begin"/>
      </w:r>
      <w:r w:rsidR="00182645" w:rsidRPr="006D090E">
        <w:rPr>
          <w:rFonts w:ascii="Calibri" w:hAnsi="Calibri" w:cs="Calibri"/>
          <w:rPrChange w:id="110" w:author="Irina Smoke" w:date="2019-11-01T11:25:00Z">
            <w:rPr/>
          </w:rPrChange>
        </w:rPr>
        <w:instrText xml:space="preserve"> HYPERLINK "https://ms.portal.azure.com/?microsoft_azure_marketplace_ItemHideKey=AppPlatformExtension" \l "blade/Microsoft_Azure_Marketplace/MarketplaceOffersBlade/selectedMenuItemId/home/searchQuery/spring" </w:instrText>
      </w:r>
      <w:r w:rsidR="00182645" w:rsidRPr="006D090E">
        <w:rPr>
          <w:rFonts w:ascii="Calibri" w:hAnsi="Calibri" w:cs="Calibri"/>
          <w:rPrChange w:id="111" w:author="Irina Smoke" w:date="2019-11-01T11:25:00Z">
            <w:rPr/>
          </w:rPrChange>
        </w:rPr>
        <w:fldChar w:fldCharType="separate"/>
      </w:r>
      <w:r w:rsidRPr="006D090E">
        <w:rPr>
          <w:rStyle w:val="Hyperlink"/>
          <w:rFonts w:ascii="Calibri" w:eastAsia="Calibri" w:hAnsi="Calibri" w:cs="Calibri"/>
        </w:rPr>
        <w:t>https://ms.portal.azure.com/?microsoft_azure_marketplace_ItemHideKey=AppPlatformExtension#blade/Microsoft_Azure_Marketplace/MarketplaceOffersBlade/selectedMenuItemId/home/searchQuery/spring</w:t>
      </w:r>
      <w:r w:rsidR="00182645" w:rsidRPr="006D090E">
        <w:rPr>
          <w:rStyle w:val="Hyperlink"/>
          <w:rFonts w:ascii="Calibri" w:eastAsia="Calibri" w:hAnsi="Calibri" w:cs="Calibri"/>
          <w:rPrChange w:id="112" w:author="Irina Smoke" w:date="2019-11-01T11:25:00Z">
            <w:rPr>
              <w:rStyle w:val="Hyperlink"/>
              <w:rFonts w:ascii="Calibri" w:eastAsia="Calibri" w:hAnsi="Calibri" w:cs="Calibri"/>
            </w:rPr>
          </w:rPrChange>
        </w:rPr>
        <w:fldChar w:fldCharType="end"/>
      </w:r>
      <w:r w:rsidRPr="006D090E">
        <w:rPr>
          <w:rStyle w:val="Hyperlink"/>
          <w:rFonts w:ascii="Calibri" w:eastAsia="Calibri" w:hAnsi="Calibri" w:cs="Calibri"/>
        </w:rPr>
        <w:t xml:space="preserve"> </w:t>
      </w:r>
    </w:p>
    <w:p w14:paraId="0F0228AC" w14:textId="77777777" w:rsidR="00496210" w:rsidRPr="006D090E" w:rsidRDefault="00496210" w:rsidP="00496210">
      <w:pPr>
        <w:rPr>
          <w:rFonts w:ascii="Calibri" w:eastAsia="Calibri" w:hAnsi="Calibri" w:cs="Calibri"/>
        </w:rPr>
      </w:pPr>
    </w:p>
    <w:p w14:paraId="149944CF" w14:textId="77777777" w:rsidR="006D090E" w:rsidRDefault="006D090E" w:rsidP="00496210">
      <w:pPr>
        <w:rPr>
          <w:ins w:id="113" w:author="Irina Smoke" w:date="2019-11-01T11:25:00Z"/>
          <w:rFonts w:ascii="Calibri" w:eastAsia="Calibri" w:hAnsi="Calibri" w:cs="Calibri"/>
        </w:rPr>
      </w:pPr>
    </w:p>
    <w:p w14:paraId="47A6ABA3" w14:textId="53F596CB" w:rsidR="00496210" w:rsidRPr="006D090E" w:rsidRDefault="00496210" w:rsidP="00496210">
      <w:pPr>
        <w:rPr>
          <w:rFonts w:ascii="Calibri" w:hAnsi="Calibri" w:cs="Calibri"/>
          <w:rPrChange w:id="114" w:author="Irina Smoke" w:date="2019-11-01T11:25:00Z">
            <w:rPr/>
          </w:rPrChange>
        </w:rPr>
      </w:pPr>
      <w:r w:rsidRPr="006D090E">
        <w:rPr>
          <w:rFonts w:ascii="Calibri" w:eastAsia="Calibri" w:hAnsi="Calibri" w:cs="Calibri"/>
        </w:rPr>
        <w:t>Log into the Portal with the following credentials:</w:t>
      </w:r>
    </w:p>
    <w:p w14:paraId="601362D5" w14:textId="77777777" w:rsidR="00496210" w:rsidRPr="006D090E" w:rsidRDefault="00496210" w:rsidP="00496210">
      <w:pPr>
        <w:pStyle w:val="ListParagraph"/>
        <w:numPr>
          <w:ilvl w:val="0"/>
          <w:numId w:val="2"/>
        </w:numPr>
        <w:rPr>
          <w:rFonts w:ascii="Calibri" w:hAnsi="Calibri" w:cs="Calibri"/>
          <w:rPrChange w:id="115" w:author="Irina Smoke" w:date="2019-11-01T11:25:00Z">
            <w:rPr/>
          </w:rPrChange>
        </w:rPr>
      </w:pPr>
      <w:r w:rsidRPr="006D090E">
        <w:rPr>
          <w:rFonts w:ascii="Calibri" w:eastAsia="Calibri" w:hAnsi="Calibri" w:cs="Calibri"/>
        </w:rPr>
        <w:t xml:space="preserve">Username: </w:t>
      </w:r>
      <w:r w:rsidR="00182645" w:rsidRPr="006D090E">
        <w:rPr>
          <w:rFonts w:ascii="Calibri" w:hAnsi="Calibri" w:cs="Calibri"/>
          <w:rPrChange w:id="116" w:author="Irina Smoke" w:date="2019-11-01T11:25:00Z">
            <w:rPr/>
          </w:rPrChange>
        </w:rPr>
        <w:fldChar w:fldCharType="begin"/>
      </w:r>
      <w:r w:rsidR="00182645" w:rsidRPr="006D090E">
        <w:rPr>
          <w:rFonts w:ascii="Calibri" w:hAnsi="Calibri" w:cs="Calibri"/>
          <w:rPrChange w:id="117" w:author="Irina Smoke" w:date="2019-11-01T11:25:00Z">
            <w:rPr/>
          </w:rPrChange>
        </w:rPr>
        <w:instrText xml:space="preserve"> HYPERLINK "mailto:mstest_chpay@outlook.com" \h </w:instrText>
      </w:r>
      <w:r w:rsidR="00182645" w:rsidRPr="006D090E">
        <w:rPr>
          <w:rFonts w:ascii="Calibri" w:hAnsi="Calibri" w:cs="Calibri"/>
          <w:rPrChange w:id="118" w:author="Irina Smoke" w:date="2019-11-01T11:25:00Z">
            <w:rPr/>
          </w:rPrChange>
        </w:rPr>
        <w:fldChar w:fldCharType="separate"/>
      </w:r>
      <w:r w:rsidRPr="006D090E">
        <w:rPr>
          <w:rStyle w:val="Hyperlink"/>
          <w:rFonts w:ascii="Calibri" w:eastAsia="Calibri" w:hAnsi="Calibri" w:cs="Calibri"/>
        </w:rPr>
        <w:t>mstest_chpay@outlook.com</w:t>
      </w:r>
      <w:r w:rsidR="00182645" w:rsidRPr="006D090E">
        <w:rPr>
          <w:rStyle w:val="Hyperlink"/>
          <w:rFonts w:ascii="Calibri" w:eastAsia="Calibri" w:hAnsi="Calibri" w:cs="Calibri"/>
          <w:rPrChange w:id="119" w:author="Irina Smoke" w:date="2019-11-01T11:25:00Z">
            <w:rPr>
              <w:rStyle w:val="Hyperlink"/>
              <w:rFonts w:ascii="Calibri" w:eastAsia="Calibri" w:hAnsi="Calibri" w:cs="Calibri"/>
            </w:rPr>
          </w:rPrChange>
        </w:rPr>
        <w:fldChar w:fldCharType="end"/>
      </w:r>
    </w:p>
    <w:p w14:paraId="62C35E51" w14:textId="77777777" w:rsidR="00496210" w:rsidRPr="006D090E" w:rsidRDefault="00496210" w:rsidP="00496210">
      <w:pPr>
        <w:pStyle w:val="ListParagraph"/>
        <w:numPr>
          <w:ilvl w:val="0"/>
          <w:numId w:val="2"/>
        </w:numPr>
        <w:rPr>
          <w:rFonts w:ascii="Calibri" w:hAnsi="Calibri" w:cs="Calibri"/>
          <w:rPrChange w:id="120" w:author="Irina Smoke" w:date="2019-11-01T11:25:00Z">
            <w:rPr/>
          </w:rPrChange>
        </w:rPr>
      </w:pPr>
      <w:r w:rsidRPr="006D090E">
        <w:rPr>
          <w:rFonts w:ascii="Calibri" w:eastAsia="Calibri" w:hAnsi="Calibri" w:cs="Calibri"/>
        </w:rPr>
        <w:t>Password: 1234567890MS</w:t>
      </w:r>
    </w:p>
    <w:p w14:paraId="3C793CDA" w14:textId="7C063A90" w:rsidR="5D8F5E8A" w:rsidRPr="006D090E" w:rsidRDefault="5D8F5E8A">
      <w:pPr>
        <w:rPr>
          <w:rFonts w:ascii="Calibri" w:hAnsi="Calibri" w:cs="Calibri"/>
          <w:rPrChange w:id="121" w:author="Irina Smoke" w:date="2019-11-01T11:25:00Z">
            <w:rPr/>
          </w:rPrChange>
        </w:rPr>
      </w:pPr>
    </w:p>
    <w:p w14:paraId="05A10902" w14:textId="77777777" w:rsidR="006D090E" w:rsidRDefault="006D090E">
      <w:pPr>
        <w:rPr>
          <w:ins w:id="122" w:author="Irina Smoke" w:date="2019-11-01T11:25:00Z"/>
          <w:rFonts w:ascii="Calibri" w:eastAsia="Calibri" w:hAnsi="Calibri" w:cs="Calibri"/>
        </w:rPr>
      </w:pPr>
    </w:p>
    <w:p w14:paraId="4179E73A" w14:textId="126F01D9" w:rsidR="5D8F5E8A" w:rsidRPr="006D090E" w:rsidRDefault="5D8F5E8A">
      <w:pPr>
        <w:rPr>
          <w:rFonts w:ascii="Calibri" w:hAnsi="Calibri" w:cs="Calibri"/>
          <w:rPrChange w:id="123" w:author="Irina Smoke" w:date="2019-11-01T11:25:00Z">
            <w:rPr/>
          </w:rPrChange>
        </w:rPr>
      </w:pPr>
      <w:r w:rsidRPr="006D090E">
        <w:rPr>
          <w:rFonts w:ascii="Calibri" w:eastAsia="Calibri" w:hAnsi="Calibri" w:cs="Calibri"/>
        </w:rPr>
        <w:t>Provision a new Azure Spring Cloud (ASC) service with the following details:</w:t>
      </w:r>
    </w:p>
    <w:p w14:paraId="215F183B" w14:textId="57E70257" w:rsidR="5D8F5E8A" w:rsidRPr="006D090E" w:rsidRDefault="5D8F5E8A" w:rsidP="5D8F5E8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rPrChange w:id="124" w:author="Irina Smoke" w:date="2019-11-01T11:25:00Z">
            <w:rPr>
              <w:b/>
              <w:bCs/>
            </w:rPr>
          </w:rPrChange>
        </w:rPr>
      </w:pPr>
      <w:r w:rsidRPr="006D090E">
        <w:rPr>
          <w:rFonts w:ascii="Calibri" w:eastAsia="Calibri" w:hAnsi="Calibri" w:cs="Calibri"/>
          <w:b/>
        </w:rPr>
        <w:t xml:space="preserve">Name: </w:t>
      </w:r>
      <w:r w:rsidRPr="006D090E">
        <w:rPr>
          <w:rFonts w:ascii="Calibri" w:eastAsia="Calibri" w:hAnsi="Calibri" w:cs="Calibri"/>
          <w:i/>
        </w:rPr>
        <w:t>Choose your own</w:t>
      </w:r>
    </w:p>
    <w:p w14:paraId="6DA3B8FF" w14:textId="06FA513A" w:rsidR="5D8F5E8A" w:rsidRPr="00496210" w:rsidRDefault="5D8F5E8A" w:rsidP="5D8F5E8A">
      <w:pPr>
        <w:pStyle w:val="ListParagraph"/>
        <w:numPr>
          <w:ilvl w:val="0"/>
          <w:numId w:val="1"/>
        </w:numPr>
        <w:rPr>
          <w:b/>
          <w:bCs/>
        </w:rPr>
      </w:pPr>
      <w:r w:rsidRPr="006D090E">
        <w:rPr>
          <w:rFonts w:ascii="Calibri" w:eastAsia="Calibri" w:hAnsi="Calibri" w:cs="Calibri"/>
          <w:b/>
        </w:rPr>
        <w:t xml:space="preserve">Subscription: </w:t>
      </w:r>
      <w:r w:rsidRPr="006D090E">
        <w:rPr>
          <w:rFonts w:ascii="Calibri" w:eastAsia="Calibri" w:hAnsi="Calibri" w:cs="Calibri"/>
        </w:rPr>
        <w:t>Java Tooling Tests with</w:t>
      </w:r>
      <w:r w:rsidRPr="00496210">
        <w:rPr>
          <w:rFonts w:ascii="Calibri" w:eastAsia="Calibri" w:hAnsi="Calibri" w:cs="Calibri"/>
        </w:rPr>
        <w:t xml:space="preserve"> TTL = 7 Days</w:t>
      </w:r>
    </w:p>
    <w:p w14:paraId="7794AD54" w14:textId="4B343D5C" w:rsidR="5D8F5E8A" w:rsidRPr="00496210" w:rsidRDefault="5D8F5E8A" w:rsidP="5D8F5E8A">
      <w:pPr>
        <w:pStyle w:val="ListParagraph"/>
        <w:numPr>
          <w:ilvl w:val="0"/>
          <w:numId w:val="1"/>
        </w:numPr>
        <w:rPr>
          <w:b/>
          <w:bCs/>
        </w:rPr>
      </w:pPr>
      <w:r w:rsidRPr="00496210">
        <w:rPr>
          <w:rFonts w:ascii="Calibri" w:eastAsia="Calibri" w:hAnsi="Calibri" w:cs="Calibri"/>
          <w:b/>
          <w:bCs/>
        </w:rPr>
        <w:t xml:space="preserve">Resource Group: </w:t>
      </w:r>
      <w:proofErr w:type="spellStart"/>
      <w:r w:rsidRPr="00496210">
        <w:rPr>
          <w:rFonts w:ascii="Calibri" w:eastAsia="Calibri" w:hAnsi="Calibri" w:cs="Calibri"/>
        </w:rPr>
        <w:t>rg-usabilitytesting</w:t>
      </w:r>
      <w:proofErr w:type="spellEnd"/>
    </w:p>
    <w:p w14:paraId="314BFE48" w14:textId="05CF4925" w:rsidR="5D8F5E8A" w:rsidRPr="00496210" w:rsidRDefault="5D8F5E8A" w:rsidP="5D8F5E8A">
      <w:pPr>
        <w:pStyle w:val="ListParagraph"/>
        <w:numPr>
          <w:ilvl w:val="0"/>
          <w:numId w:val="1"/>
        </w:numPr>
        <w:rPr>
          <w:b/>
          <w:bCs/>
        </w:rPr>
      </w:pPr>
      <w:r w:rsidRPr="00496210">
        <w:rPr>
          <w:rFonts w:ascii="Calibri" w:eastAsia="Calibri" w:hAnsi="Calibri" w:cs="Calibri"/>
          <w:b/>
          <w:bCs/>
        </w:rPr>
        <w:t xml:space="preserve">Location: </w:t>
      </w:r>
      <w:r w:rsidRPr="00496210">
        <w:rPr>
          <w:rFonts w:ascii="Calibri" w:eastAsia="Calibri" w:hAnsi="Calibri" w:cs="Calibri"/>
          <w:i/>
          <w:iCs/>
        </w:rPr>
        <w:t>Choose your own</w:t>
      </w:r>
    </w:p>
    <w:p w14:paraId="2DDEFF22" w14:textId="2EC22581" w:rsidR="5D8F5E8A" w:rsidRPr="00496210" w:rsidDel="00B426BC" w:rsidRDefault="5D8F5E8A">
      <w:pPr>
        <w:rPr>
          <w:del w:id="125" w:author="Irina Smoke" w:date="2019-11-01T11:55:00Z"/>
        </w:rPr>
      </w:pPr>
      <w:r w:rsidRPr="00496210">
        <w:rPr>
          <w:rFonts w:ascii="Calibri" w:eastAsia="Calibri" w:hAnsi="Calibri" w:cs="Calibri"/>
        </w:rPr>
        <w:t xml:space="preserve"> </w:t>
      </w:r>
    </w:p>
    <w:p w14:paraId="63C2B3DC" w14:textId="17BC2C27" w:rsidR="5D8F5E8A" w:rsidRDefault="5D8F5E8A">
      <w:del w:id="126" w:author="Irina Smoke" w:date="2019-11-01T11:55:00Z">
        <w:r w:rsidRPr="5D8F5E8A" w:rsidDel="00B426BC">
          <w:rPr>
            <w:rFonts w:ascii="Calibri" w:eastAsia="Calibri" w:hAnsi="Calibri" w:cs="Calibri"/>
          </w:rPr>
          <w:delText xml:space="preserve"> </w:delText>
        </w:r>
      </w:del>
    </w:p>
    <w:p w14:paraId="5B43F1F7" w14:textId="7A1C2266" w:rsidR="5D8F5E8A" w:rsidRDefault="5D8F5E8A">
      <w:r w:rsidRPr="5D8F5E8A">
        <w:rPr>
          <w:rFonts w:ascii="Calibri" w:eastAsia="Calibri" w:hAnsi="Calibri" w:cs="Calibri"/>
        </w:rPr>
        <w:t xml:space="preserve"> </w:t>
      </w:r>
    </w:p>
    <w:p w14:paraId="14B5D298" w14:textId="745DCD8B" w:rsidR="5D8F5E8A" w:rsidRDefault="5D8F5E8A">
      <w:r w:rsidRPr="5D8F5E8A">
        <w:rPr>
          <w:rFonts w:ascii="Calibri" w:eastAsia="Calibri" w:hAnsi="Calibri" w:cs="Calibri"/>
        </w:rPr>
        <w:t xml:space="preserve"> </w:t>
      </w:r>
    </w:p>
    <w:p w14:paraId="2C7F0D15" w14:textId="3E86A703" w:rsidR="5D8F5E8A" w:rsidRDefault="5D8F5E8A">
      <w:r w:rsidRPr="5D8F5E8A">
        <w:rPr>
          <w:rFonts w:ascii="Calibri" w:eastAsia="Calibri" w:hAnsi="Calibri" w:cs="Calibri"/>
        </w:rPr>
        <w:t xml:space="preserve"> </w:t>
      </w:r>
    </w:p>
    <w:p w14:paraId="5D1B3EF5" w14:textId="77777777" w:rsidR="00F13BB6" w:rsidRDefault="00F13B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992496" w14:textId="7B39273F" w:rsidR="5D8F5E8A" w:rsidRDefault="5D8F5E8A" w:rsidP="00DA7BE6">
      <w:pPr>
        <w:pStyle w:val="Heading1"/>
      </w:pPr>
      <w:r w:rsidRPr="5D8F5E8A">
        <w:lastRenderedPageBreak/>
        <w:t>Task 2: Configure your Application</w:t>
      </w:r>
    </w:p>
    <w:p w14:paraId="4540CDC8" w14:textId="77777777" w:rsidR="00556146" w:rsidRPr="00BC6BBB" w:rsidRDefault="00556146">
      <w:pPr>
        <w:rPr>
          <w:rFonts w:ascii="Calibri" w:eastAsia="Calibri" w:hAnsi="Calibri" w:cs="Calibri"/>
          <w:b/>
          <w:bCs/>
        </w:rPr>
      </w:pPr>
      <w:r w:rsidRPr="00BC6BBB">
        <w:rPr>
          <w:rFonts w:ascii="Calibri" w:eastAsia="Calibri" w:hAnsi="Calibri" w:cs="Calibri"/>
          <w:b/>
          <w:bCs/>
        </w:rPr>
        <w:t>Context:</w:t>
      </w:r>
    </w:p>
    <w:p w14:paraId="49D74454" w14:textId="00C8CD67" w:rsidR="00A951C9" w:rsidDel="00B426BC" w:rsidRDefault="00BC6BBB">
      <w:pPr>
        <w:rPr>
          <w:del w:id="127" w:author="Irina Smoke" w:date="2019-11-01T11:57:00Z"/>
          <w:rFonts w:ascii="Calibri" w:eastAsia="Calibri" w:hAnsi="Calibri" w:cs="Calibri"/>
        </w:rPr>
      </w:pPr>
      <w:r w:rsidRPr="00BC6BBB">
        <w:rPr>
          <w:rFonts w:ascii="Calibri" w:eastAsia="Calibri" w:hAnsi="Calibri" w:cs="Calibri"/>
        </w:rPr>
        <w:t xml:space="preserve">Imagine that you </w:t>
      </w:r>
      <w:r w:rsidR="00556146" w:rsidRPr="00BC6BBB">
        <w:rPr>
          <w:rFonts w:ascii="Calibri" w:eastAsia="Calibri" w:hAnsi="Calibri" w:cs="Calibri"/>
        </w:rPr>
        <w:t>have a</w:t>
      </w:r>
      <w:r w:rsidRPr="00BC6BBB">
        <w:rPr>
          <w:rFonts w:ascii="Calibri" w:eastAsia="Calibri" w:hAnsi="Calibri" w:cs="Calibri"/>
        </w:rPr>
        <w:t xml:space="preserve"> Spring</w:t>
      </w:r>
      <w:r w:rsidR="00556146" w:rsidRPr="00BC6BBB">
        <w:rPr>
          <w:rFonts w:ascii="Calibri" w:eastAsia="Calibri" w:hAnsi="Calibri" w:cs="Calibri"/>
        </w:rPr>
        <w:t xml:space="preserve"> </w:t>
      </w:r>
      <w:r w:rsidR="00F5225B">
        <w:rPr>
          <w:rFonts w:ascii="Calibri" w:eastAsia="Calibri" w:hAnsi="Calibri" w:cs="Calibri"/>
        </w:rPr>
        <w:t xml:space="preserve">Cloud </w:t>
      </w:r>
      <w:r w:rsidR="00556146" w:rsidRPr="00BC6BBB">
        <w:rPr>
          <w:rFonts w:ascii="Calibri" w:eastAsia="Calibri" w:hAnsi="Calibri" w:cs="Calibri"/>
        </w:rPr>
        <w:t>application</w:t>
      </w:r>
      <w:r w:rsidR="00E062EF">
        <w:rPr>
          <w:rFonts w:ascii="Calibri" w:eastAsia="Calibri" w:hAnsi="Calibri" w:cs="Calibri"/>
        </w:rPr>
        <w:t xml:space="preserve"> </w:t>
      </w:r>
      <w:r w:rsidRPr="00BC6BBB">
        <w:rPr>
          <w:rFonts w:ascii="Calibri" w:eastAsia="Calibri" w:hAnsi="Calibri" w:cs="Calibri"/>
        </w:rPr>
        <w:t>called</w:t>
      </w:r>
      <w:r w:rsidR="00556146" w:rsidRPr="00BC6BBB">
        <w:rPr>
          <w:rFonts w:ascii="Calibri" w:eastAsia="Calibri" w:hAnsi="Calibri" w:cs="Calibri"/>
        </w:rPr>
        <w:t xml:space="preserve"> </w:t>
      </w:r>
      <w:proofErr w:type="spellStart"/>
      <w:r w:rsidR="5D8F5E8A" w:rsidRPr="00BC6BBB">
        <w:rPr>
          <w:rFonts w:ascii="Calibri" w:eastAsia="Calibri" w:hAnsi="Calibri" w:cs="Calibri"/>
        </w:rPr>
        <w:t>PiggyMetrics</w:t>
      </w:r>
      <w:proofErr w:type="spellEnd"/>
      <w:r w:rsidR="5D8F5E8A" w:rsidRPr="00BC6BB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proofErr w:type="spellStart"/>
      <w:r w:rsidR="00A951C9">
        <w:rPr>
          <w:rFonts w:ascii="Calibri" w:eastAsia="Calibri" w:hAnsi="Calibri" w:cs="Calibri"/>
        </w:rPr>
        <w:t>PiggyMetrics</w:t>
      </w:r>
      <w:proofErr w:type="spellEnd"/>
      <w:r w:rsidR="00A951C9">
        <w:rPr>
          <w:rFonts w:ascii="Calibri" w:eastAsia="Calibri" w:hAnsi="Calibri" w:cs="Calibri"/>
        </w:rPr>
        <w:t xml:space="preserve"> </w:t>
      </w:r>
      <w:r w:rsidR="00E41196">
        <w:rPr>
          <w:rFonts w:ascii="Calibri" w:eastAsia="Calibri" w:hAnsi="Calibri" w:cs="Calibri"/>
        </w:rPr>
        <w:t xml:space="preserve">is built on Java 8 and </w:t>
      </w:r>
      <w:r w:rsidR="00A951C9">
        <w:rPr>
          <w:rFonts w:ascii="Calibri" w:eastAsia="Calibri" w:hAnsi="Calibri" w:cs="Calibri"/>
        </w:rPr>
        <w:t xml:space="preserve">consists of three </w:t>
      </w:r>
      <w:del w:id="128" w:author="Yaojin Yang" w:date="2019-10-31T10:39:00Z">
        <w:r w:rsidR="00A951C9" w:rsidDel="00706704">
          <w:rPr>
            <w:rFonts w:ascii="Calibri" w:eastAsia="Calibri" w:hAnsi="Calibri" w:cs="Calibri"/>
          </w:rPr>
          <w:delText>core</w:delText>
        </w:r>
        <w:r w:rsidR="00674221" w:rsidDel="00706704">
          <w:rPr>
            <w:rFonts w:ascii="Calibri" w:eastAsia="Calibri" w:hAnsi="Calibri" w:cs="Calibri"/>
          </w:rPr>
          <w:delText xml:space="preserve"> </w:delText>
        </w:r>
      </w:del>
      <w:r w:rsidR="00674221">
        <w:rPr>
          <w:rFonts w:ascii="Calibri" w:eastAsia="Calibri" w:hAnsi="Calibri" w:cs="Calibri"/>
        </w:rPr>
        <w:t>functional</w:t>
      </w:r>
      <w:r w:rsidR="00A951C9">
        <w:rPr>
          <w:rFonts w:ascii="Calibri" w:eastAsia="Calibri" w:hAnsi="Calibri" w:cs="Calibri"/>
        </w:rPr>
        <w:t xml:space="preserve"> microservices:</w:t>
      </w:r>
      <w:del w:id="129" w:author="Yaojin Yang" w:date="2019-10-31T10:39:00Z">
        <w:r w:rsidR="00A951C9" w:rsidDel="00706704">
          <w:rPr>
            <w:rFonts w:ascii="Calibri" w:eastAsia="Calibri" w:hAnsi="Calibri" w:cs="Calibri"/>
          </w:rPr>
          <w:delText xml:space="preserve"> account</w:delText>
        </w:r>
        <w:r w:rsidR="00E41196" w:rsidDel="00706704">
          <w:rPr>
            <w:rFonts w:ascii="Calibri" w:eastAsia="Calibri" w:hAnsi="Calibri" w:cs="Calibri"/>
          </w:rPr>
          <w:delText>-service</w:delText>
        </w:r>
      </w:del>
      <w:del w:id="130" w:author="Irina Smoke" w:date="2019-10-31T10:57:00Z">
        <w:r w:rsidR="00A951C9">
          <w:rPr>
            <w:rFonts w:ascii="Calibri" w:eastAsia="Calibri" w:hAnsi="Calibri" w:cs="Calibri"/>
          </w:rPr>
          <w:delText>,</w:delText>
        </w:r>
      </w:del>
      <w:r w:rsidR="00A951C9">
        <w:rPr>
          <w:rFonts w:ascii="Calibri" w:eastAsia="Calibri" w:hAnsi="Calibri" w:cs="Calibri"/>
        </w:rPr>
        <w:t xml:space="preserve"> </w:t>
      </w:r>
      <w:del w:id="131" w:author="Yaojin Yang" w:date="2019-10-31T10:40:00Z">
        <w:r w:rsidR="00E41196" w:rsidDel="00706704">
          <w:rPr>
            <w:rFonts w:ascii="Calibri" w:eastAsia="Calibri" w:hAnsi="Calibri" w:cs="Calibri"/>
          </w:rPr>
          <w:delText>n</w:delText>
        </w:r>
        <w:r w:rsidR="00A951C9" w:rsidDel="00706704">
          <w:rPr>
            <w:rFonts w:ascii="Calibri" w:eastAsia="Calibri" w:hAnsi="Calibri" w:cs="Calibri"/>
          </w:rPr>
          <w:delText>otification</w:delText>
        </w:r>
        <w:r w:rsidR="00E41196" w:rsidDel="00706704">
          <w:rPr>
            <w:rFonts w:ascii="Calibri" w:eastAsia="Calibri" w:hAnsi="Calibri" w:cs="Calibri"/>
          </w:rPr>
          <w:delText>-service, and statistics-service</w:delText>
        </w:r>
        <w:r w:rsidR="00592EBD" w:rsidDel="00706704">
          <w:rPr>
            <w:rFonts w:ascii="Calibri" w:eastAsia="Calibri" w:hAnsi="Calibri" w:cs="Calibri"/>
          </w:rPr>
          <w:delText xml:space="preserve"> and two</w:delText>
        </w:r>
        <w:r w:rsidR="00674221" w:rsidDel="00706704">
          <w:rPr>
            <w:rFonts w:ascii="Calibri" w:eastAsia="Calibri" w:hAnsi="Calibri" w:cs="Calibri"/>
          </w:rPr>
          <w:delText xml:space="preserve"> infrastructure services: </w:delText>
        </w:r>
      </w:del>
      <w:r w:rsidR="00674221">
        <w:rPr>
          <w:rFonts w:ascii="Calibri" w:eastAsia="Calibri" w:hAnsi="Calibri" w:cs="Calibri"/>
        </w:rPr>
        <w:t xml:space="preserve">gateway, </w:t>
      </w:r>
      <w:ins w:id="132" w:author="Yaojin Yang" w:date="2019-10-31T10:40:00Z">
        <w:r w:rsidR="00706704">
          <w:rPr>
            <w:rFonts w:ascii="Calibri" w:eastAsia="Calibri" w:hAnsi="Calibri" w:cs="Calibri"/>
          </w:rPr>
          <w:t xml:space="preserve">account-service </w:t>
        </w:r>
      </w:ins>
      <w:r w:rsidR="00592EBD">
        <w:rPr>
          <w:rFonts w:ascii="Calibri" w:eastAsia="Calibri" w:hAnsi="Calibri" w:cs="Calibri"/>
        </w:rPr>
        <w:t>and auth</w:t>
      </w:r>
      <w:r w:rsidR="00E41196">
        <w:rPr>
          <w:rFonts w:ascii="Calibri" w:eastAsia="Calibri" w:hAnsi="Calibri" w:cs="Calibri"/>
        </w:rPr>
        <w:t>-</w:t>
      </w:r>
      <w:commentRangeStart w:id="133"/>
      <w:commentRangeStart w:id="134"/>
      <w:r w:rsidR="00E41196">
        <w:rPr>
          <w:rFonts w:ascii="Calibri" w:eastAsia="Calibri" w:hAnsi="Calibri" w:cs="Calibri"/>
        </w:rPr>
        <w:t>service</w:t>
      </w:r>
      <w:commentRangeEnd w:id="133"/>
      <w:r w:rsidR="00BE604E">
        <w:rPr>
          <w:rStyle w:val="CommentReference"/>
        </w:rPr>
        <w:commentReference w:id="133"/>
      </w:r>
      <w:commentRangeEnd w:id="134"/>
      <w:r w:rsidR="00B426BC">
        <w:rPr>
          <w:rStyle w:val="CommentReference"/>
        </w:rPr>
        <w:commentReference w:id="134"/>
      </w:r>
      <w:r w:rsidR="00592EBD">
        <w:rPr>
          <w:rFonts w:ascii="Calibri" w:eastAsia="Calibri" w:hAnsi="Calibri" w:cs="Calibri"/>
        </w:rPr>
        <w:t>.</w:t>
      </w:r>
      <w:ins w:id="135" w:author="Irina Smoke" w:date="2019-11-01T11:57:00Z">
        <w:r w:rsidR="00B426BC">
          <w:rPr>
            <w:rFonts w:ascii="Calibri" w:eastAsia="Calibri" w:hAnsi="Calibri" w:cs="Calibri"/>
          </w:rPr>
          <w:t xml:space="preserve"> </w:t>
        </w:r>
      </w:ins>
    </w:p>
    <w:p w14:paraId="421A1727" w14:textId="1CDF5EB7" w:rsidR="006D090E" w:rsidRDefault="006D090E" w:rsidP="006D090E">
      <w:pPr>
        <w:rPr>
          <w:ins w:id="136" w:author="Irina Smoke" w:date="2019-11-01T11:26:00Z"/>
          <w:rFonts w:ascii="Calibri" w:eastAsia="Calibri" w:hAnsi="Calibri" w:cs="Calibri"/>
        </w:rPr>
      </w:pPr>
      <w:ins w:id="137" w:author="Irina Smoke" w:date="2019-11-01T11:26:00Z">
        <w:r w:rsidRPr="5D8F5E8A">
          <w:rPr>
            <w:rFonts w:ascii="Calibri" w:eastAsia="Calibri" w:hAnsi="Calibri" w:cs="Calibri"/>
          </w:rPr>
          <w:t xml:space="preserve">You </w:t>
        </w:r>
      </w:ins>
      <w:ins w:id="138" w:author="Irina Smoke" w:date="2019-11-01T11:57:00Z">
        <w:r w:rsidR="00B426BC">
          <w:rPr>
            <w:rFonts w:ascii="Calibri" w:eastAsia="Calibri" w:hAnsi="Calibri" w:cs="Calibri"/>
          </w:rPr>
          <w:t>would like to</w:t>
        </w:r>
      </w:ins>
      <w:ins w:id="139" w:author="Irina Smoke" w:date="2019-11-01T11:26:00Z">
        <w:r w:rsidRPr="5D8F5E8A">
          <w:rPr>
            <w:rFonts w:ascii="Calibri" w:eastAsia="Calibri" w:hAnsi="Calibri" w:cs="Calibri"/>
          </w:rPr>
          <w:t xml:space="preserve"> </w:t>
        </w:r>
      </w:ins>
      <w:ins w:id="140" w:author="Irina Smoke" w:date="2019-11-01T11:57:00Z">
        <w:r w:rsidR="00B426BC">
          <w:rPr>
            <w:rFonts w:ascii="Calibri" w:eastAsia="Calibri" w:hAnsi="Calibri" w:cs="Calibri"/>
          </w:rPr>
          <w:t>configure the application.</w:t>
        </w:r>
      </w:ins>
    </w:p>
    <w:p w14:paraId="7DF714B9" w14:textId="77777777" w:rsidR="006D090E" w:rsidRDefault="006D090E" w:rsidP="006D090E">
      <w:pPr>
        <w:rPr>
          <w:ins w:id="141" w:author="Irina Smoke" w:date="2019-11-01T11:26:00Z"/>
        </w:rPr>
      </w:pPr>
    </w:p>
    <w:p w14:paraId="0AE2EA15" w14:textId="77777777" w:rsidR="006D090E" w:rsidRDefault="006D090E" w:rsidP="006D090E">
      <w:pPr>
        <w:rPr>
          <w:ins w:id="142" w:author="Irina Smoke" w:date="2019-11-01T11:26:00Z"/>
        </w:rPr>
      </w:pPr>
    </w:p>
    <w:p w14:paraId="3E3AD842" w14:textId="77777777" w:rsidR="006D090E" w:rsidRDefault="00E94AFF" w:rsidP="006D090E">
      <w:pPr>
        <w:rPr>
          <w:ins w:id="143" w:author="Irina Smoke" w:date="2019-11-01T11:26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144" w:author="Yaojin Yang" w:date="2019-10-31T10:37:00Z">
        <w:r>
          <w:rPr>
            <w:noProof/>
          </w:rPr>
          <w:object w:dxaOrig="9054" w:dyaOrig="2663" w14:anchorId="477ECC3A">
            <v:shape id="_x0000_i1026" type="#_x0000_t75" alt="" style="width:453.45pt;height:133.3pt;mso-width-percent:0;mso-height-percent:0;mso-width-percent:0;mso-height-percent:0" o:ole="">
              <v:imagedata r:id="rId9" o:title=""/>
            </v:shape>
            <o:OLEObject Type="Embed" ProgID="Visio.Drawing.15" ShapeID="_x0000_i1026" DrawAspect="Content" ObjectID="_1634122595" r:id="rId14"/>
          </w:object>
        </w:r>
      </w:ins>
    </w:p>
    <w:p w14:paraId="72873164" w14:textId="77777777" w:rsidR="006D090E" w:rsidRPr="00E362FE" w:rsidRDefault="006D090E" w:rsidP="006D090E">
      <w:pPr>
        <w:rPr>
          <w:ins w:id="145" w:author="Irina Smoke" w:date="2019-11-01T11:26:00Z"/>
          <w:rFonts w:ascii="Calibri" w:hAnsi="Calibri" w:cs="Calibri"/>
          <w:i/>
          <w:iCs/>
        </w:rPr>
      </w:pPr>
      <w:proofErr w:type="spellStart"/>
      <w:ins w:id="146" w:author="Irina Smoke" w:date="2019-11-01T11:26:00Z">
        <w:r w:rsidRPr="00E362FE">
          <w:rPr>
            <w:rFonts w:ascii="Calibri" w:hAnsi="Calibri" w:cs="Calibri"/>
            <w:i/>
            <w:iCs/>
          </w:rPr>
          <w:t>PiggyMetrics</w:t>
        </w:r>
        <w:proofErr w:type="spellEnd"/>
        <w:r>
          <w:rPr>
            <w:rFonts w:ascii="Calibri" w:hAnsi="Calibri" w:cs="Calibri"/>
            <w:i/>
            <w:iCs/>
          </w:rPr>
          <w:t xml:space="preserve"> application</w:t>
        </w:r>
      </w:ins>
    </w:p>
    <w:p w14:paraId="43EE3CCA" w14:textId="77777777" w:rsidR="00142EAF" w:rsidRDefault="00142EAF">
      <w:pPr>
        <w:rPr>
          <w:ins w:id="147" w:author="Yaojin Yang" w:date="2019-10-31T10:40:00Z"/>
          <w:rFonts w:ascii="Calibri" w:eastAsia="Calibri" w:hAnsi="Calibri" w:cs="Calibri"/>
        </w:rPr>
      </w:pPr>
    </w:p>
    <w:p w14:paraId="3B3DAE3D" w14:textId="77777777" w:rsidR="00B426BC" w:rsidRDefault="00142EAF">
      <w:pPr>
        <w:rPr>
          <w:ins w:id="148" w:author="Irina Smoke" w:date="2019-11-01T11:58:00Z"/>
          <w:rFonts w:ascii="Calibri" w:eastAsia="Calibri" w:hAnsi="Calibri" w:cs="Calibri"/>
        </w:rPr>
      </w:pPr>
      <w:ins w:id="149" w:author="Yaojin Yang" w:date="2019-10-31T10:40:00Z">
        <w:r>
          <w:rPr>
            <w:rFonts w:ascii="Calibri" w:eastAsia="Calibri" w:hAnsi="Calibri" w:cs="Calibri"/>
          </w:rPr>
          <w:t xml:space="preserve">In </w:t>
        </w:r>
      </w:ins>
      <w:ins w:id="150" w:author="Irina Smoke" w:date="2019-11-01T11:57:00Z">
        <w:r w:rsidR="00B426BC">
          <w:rPr>
            <w:rFonts w:ascii="Calibri" w:eastAsia="Calibri" w:hAnsi="Calibri" w:cs="Calibri"/>
          </w:rPr>
          <w:t xml:space="preserve">the </w:t>
        </w:r>
      </w:ins>
      <w:ins w:id="151" w:author="Yaojin Yang" w:date="2019-10-31T10:40:00Z">
        <w:r>
          <w:rPr>
            <w:rFonts w:ascii="Calibri" w:eastAsia="Calibri" w:hAnsi="Calibri" w:cs="Calibri"/>
          </w:rPr>
          <w:t>Spring Cloud wor</w:t>
        </w:r>
      </w:ins>
      <w:ins w:id="152" w:author="Yaojin Yang" w:date="2019-10-31T10:41:00Z">
        <w:r w:rsidR="001F182C">
          <w:rPr>
            <w:rFonts w:ascii="Calibri" w:eastAsia="Calibri" w:hAnsi="Calibri" w:cs="Calibri"/>
          </w:rPr>
          <w:t>ld</w:t>
        </w:r>
      </w:ins>
      <w:ins w:id="153" w:author="Yaojin Yang" w:date="2019-10-31T10:40:00Z">
        <w:r>
          <w:rPr>
            <w:rFonts w:ascii="Calibri" w:eastAsia="Calibri" w:hAnsi="Calibri" w:cs="Calibri"/>
          </w:rPr>
          <w:t xml:space="preserve">, </w:t>
        </w:r>
      </w:ins>
      <w:ins w:id="154" w:author="Yaojin Yang" w:date="2019-10-31T10:41:00Z">
        <w:r w:rsidR="00776E48">
          <w:rPr>
            <w:rFonts w:ascii="Calibri" w:eastAsia="Calibri" w:hAnsi="Calibri" w:cs="Calibri"/>
          </w:rPr>
          <w:t xml:space="preserve">a </w:t>
        </w:r>
      </w:ins>
      <w:ins w:id="155" w:author="Yaojin Yang" w:date="2019-10-31T10:40:00Z">
        <w:r>
          <w:rPr>
            <w:rFonts w:ascii="Calibri" w:eastAsia="Calibri" w:hAnsi="Calibri" w:cs="Calibri"/>
          </w:rPr>
          <w:t xml:space="preserve">configuration server </w:t>
        </w:r>
      </w:ins>
      <w:ins w:id="156" w:author="Yaojin Yang" w:date="2019-10-31T10:42:00Z">
        <w:r w:rsidR="00566F78">
          <w:rPr>
            <w:rFonts w:ascii="Calibri" w:eastAsia="Calibri" w:hAnsi="Calibri" w:cs="Calibri"/>
          </w:rPr>
          <w:t>fetche</w:t>
        </w:r>
      </w:ins>
      <w:ins w:id="157" w:author="Yaojin Yang" w:date="2019-10-31T10:41:00Z">
        <w:r w:rsidR="00776E48">
          <w:rPr>
            <w:rFonts w:ascii="Calibri" w:eastAsia="Calibri" w:hAnsi="Calibri" w:cs="Calibri"/>
          </w:rPr>
          <w:t>s configurations from a repo</w:t>
        </w:r>
      </w:ins>
      <w:ins w:id="158" w:author="Yaojin Yang" w:date="2019-10-31T10:43:00Z">
        <w:r w:rsidR="00E66C4D">
          <w:rPr>
            <w:rFonts w:ascii="Calibri" w:eastAsia="Calibri" w:hAnsi="Calibri" w:cs="Calibri"/>
          </w:rPr>
          <w:t>sitory</w:t>
        </w:r>
      </w:ins>
      <w:ins w:id="159" w:author="Yaojin Yang" w:date="2019-10-31T10:41:00Z">
        <w:r w:rsidR="00776E48">
          <w:rPr>
            <w:rFonts w:ascii="Calibri" w:eastAsia="Calibri" w:hAnsi="Calibri" w:cs="Calibri"/>
          </w:rPr>
          <w:t xml:space="preserve"> and </w:t>
        </w:r>
      </w:ins>
      <w:ins w:id="160" w:author="Yaojin Yang" w:date="2019-10-31T10:43:00Z">
        <w:r w:rsidR="00E66C4D">
          <w:rPr>
            <w:rFonts w:ascii="Calibri" w:eastAsia="Calibri" w:hAnsi="Calibri" w:cs="Calibri"/>
          </w:rPr>
          <w:t>provide</w:t>
        </w:r>
      </w:ins>
      <w:ins w:id="161" w:author="Yaojin Yang" w:date="2019-10-31T10:41:00Z">
        <w:r w:rsidR="002240A3">
          <w:rPr>
            <w:rFonts w:ascii="Calibri" w:eastAsia="Calibri" w:hAnsi="Calibri" w:cs="Calibri"/>
          </w:rPr>
          <w:t>s the configuration</w:t>
        </w:r>
      </w:ins>
      <w:ins w:id="162" w:author="Yaojin Yang" w:date="2019-10-31T10:43:00Z">
        <w:r w:rsidR="00E66C4D">
          <w:rPr>
            <w:rFonts w:ascii="Calibri" w:eastAsia="Calibri" w:hAnsi="Calibri" w:cs="Calibri"/>
          </w:rPr>
          <w:t xml:space="preserve"> to micro</w:t>
        </w:r>
        <w:r w:rsidR="00C80E31">
          <w:rPr>
            <w:rFonts w:ascii="Calibri" w:eastAsia="Calibri" w:hAnsi="Calibri" w:cs="Calibri"/>
          </w:rPr>
          <w:t>services when ne</w:t>
        </w:r>
      </w:ins>
      <w:ins w:id="163" w:author="Yaojin Yang" w:date="2019-10-31T10:44:00Z">
        <w:r w:rsidR="00C80E31">
          <w:rPr>
            <w:rFonts w:ascii="Calibri" w:eastAsia="Calibri" w:hAnsi="Calibri" w:cs="Calibri"/>
          </w:rPr>
          <w:t>eded.</w:t>
        </w:r>
      </w:ins>
    </w:p>
    <w:p w14:paraId="10D90142" w14:textId="77777777" w:rsidR="00B426BC" w:rsidRDefault="00B426BC">
      <w:pPr>
        <w:rPr>
          <w:ins w:id="164" w:author="Irina Smoke" w:date="2019-11-01T11:58:00Z"/>
          <w:rFonts w:ascii="Calibri" w:eastAsia="Calibri" w:hAnsi="Calibri" w:cs="Calibri"/>
        </w:rPr>
      </w:pPr>
    </w:p>
    <w:p w14:paraId="0A2F184A" w14:textId="48521AC0" w:rsidR="5D8F5E8A" w:rsidRDefault="002240A3">
      <w:pPr>
        <w:rPr>
          <w:rFonts w:ascii="Calibri" w:eastAsia="Calibri" w:hAnsi="Calibri" w:cs="Calibri"/>
        </w:rPr>
      </w:pPr>
      <w:ins w:id="165" w:author="Yaojin Yang" w:date="2019-10-31T10:41:00Z">
        <w:r>
          <w:rPr>
            <w:rFonts w:ascii="Calibri" w:eastAsia="Calibri" w:hAnsi="Calibri" w:cs="Calibri"/>
          </w:rPr>
          <w:t xml:space="preserve"> </w:t>
        </w:r>
      </w:ins>
      <w:ins w:id="166" w:author="Irina Smoke" w:date="2019-11-01T11:58:00Z">
        <w:r w:rsidR="00B426BC">
          <w:rPr>
            <w:rFonts w:ascii="Calibri" w:eastAsia="Calibri" w:hAnsi="Calibri" w:cs="Calibri"/>
          </w:rPr>
          <w:t>Th</w:t>
        </w:r>
      </w:ins>
      <w:ins w:id="167" w:author="Yaojin Yang" w:date="2019-10-31T10:44:00Z">
        <w:del w:id="168" w:author="Irina Smoke" w:date="2019-11-01T11:58:00Z">
          <w:r w:rsidR="00907922" w:rsidDel="00B426BC">
            <w:rPr>
              <w:rFonts w:ascii="Calibri" w:eastAsia="Calibri" w:hAnsi="Calibri" w:cs="Calibri"/>
            </w:rPr>
            <w:delText>Image</w:delText>
          </w:r>
        </w:del>
        <w:del w:id="169" w:author="Irina Smoke" w:date="2019-11-01T11:57:00Z">
          <w:r w:rsidR="00907922" w:rsidDel="00B426BC">
            <w:rPr>
              <w:rFonts w:ascii="Calibri" w:eastAsia="Calibri" w:hAnsi="Calibri" w:cs="Calibri"/>
            </w:rPr>
            <w:delText xml:space="preserve"> t</w:delText>
          </w:r>
        </w:del>
      </w:ins>
      <w:del w:id="170" w:author="Yaojin Yang" w:date="2019-10-31T10:44:00Z">
        <w:r w:rsidR="00BC6BBB" w:rsidDel="00907922">
          <w:rPr>
            <w:rFonts w:ascii="Calibri" w:eastAsia="Calibri" w:hAnsi="Calibri" w:cs="Calibri"/>
          </w:rPr>
          <w:delText>T</w:delText>
        </w:r>
      </w:del>
      <w:del w:id="171" w:author="Irina Smoke" w:date="2019-11-01T11:57:00Z">
        <w:r w:rsidR="00BC6BBB" w:rsidDel="00B426BC">
          <w:rPr>
            <w:rFonts w:ascii="Calibri" w:eastAsia="Calibri" w:hAnsi="Calibri" w:cs="Calibri"/>
          </w:rPr>
          <w:delText>h</w:delText>
        </w:r>
      </w:del>
      <w:r w:rsidR="00BC6BBB">
        <w:rPr>
          <w:rFonts w:ascii="Calibri" w:eastAsia="Calibri" w:hAnsi="Calibri" w:cs="Calibri"/>
        </w:rPr>
        <w:t>e configuration</w:t>
      </w:r>
      <w:ins w:id="172" w:author="Irina Smoke" w:date="2019-11-01T11:58:00Z">
        <w:r w:rsidR="00B426BC">
          <w:rPr>
            <w:rFonts w:ascii="Calibri" w:eastAsia="Calibri" w:hAnsi="Calibri" w:cs="Calibri"/>
          </w:rPr>
          <w:t>s</w:t>
        </w:r>
      </w:ins>
      <w:r w:rsidR="00BC6BBB">
        <w:rPr>
          <w:rFonts w:ascii="Calibri" w:eastAsia="Calibri" w:hAnsi="Calibri" w:cs="Calibri"/>
        </w:rPr>
        <w:t xml:space="preserve"> </w:t>
      </w:r>
      <w:del w:id="173" w:author="Yaojin Yang" w:date="2019-10-31T10:45:00Z">
        <w:r w:rsidR="00BC6BBB" w:rsidDel="00413CDA">
          <w:rPr>
            <w:rFonts w:ascii="Calibri" w:eastAsia="Calibri" w:hAnsi="Calibri" w:cs="Calibri"/>
          </w:rPr>
          <w:delText xml:space="preserve">files </w:delText>
        </w:r>
      </w:del>
      <w:r w:rsidR="00BC6BBB">
        <w:rPr>
          <w:rFonts w:ascii="Calibri" w:eastAsia="Calibri" w:hAnsi="Calibri" w:cs="Calibri"/>
        </w:rPr>
        <w:t xml:space="preserve">for </w:t>
      </w:r>
      <w:del w:id="174" w:author="Irina Smoke" w:date="2019-11-01T11:58:00Z">
        <w:r w:rsidR="00BC6BBB" w:rsidDel="00B426BC">
          <w:rPr>
            <w:rFonts w:ascii="Calibri" w:eastAsia="Calibri" w:hAnsi="Calibri" w:cs="Calibri"/>
          </w:rPr>
          <w:delText xml:space="preserve">the </w:delText>
        </w:r>
      </w:del>
      <w:ins w:id="175" w:author="Irina Smoke" w:date="2019-11-01T11:58:00Z">
        <w:r w:rsidR="00B426BC">
          <w:rPr>
            <w:rFonts w:ascii="Calibri" w:eastAsia="Calibri" w:hAnsi="Calibri" w:cs="Calibri"/>
          </w:rPr>
          <w:t>your</w:t>
        </w:r>
        <w:r w:rsidR="00B426BC">
          <w:rPr>
            <w:rFonts w:ascii="Calibri" w:eastAsia="Calibri" w:hAnsi="Calibri" w:cs="Calibri"/>
          </w:rPr>
          <w:t xml:space="preserve"> </w:t>
        </w:r>
      </w:ins>
      <w:proofErr w:type="spellStart"/>
      <w:r w:rsidR="00BC6BBB">
        <w:rPr>
          <w:rFonts w:ascii="Calibri" w:eastAsia="Calibri" w:hAnsi="Calibri" w:cs="Calibri"/>
        </w:rPr>
        <w:t>PiggyMetrics</w:t>
      </w:r>
      <w:proofErr w:type="spellEnd"/>
      <w:r w:rsidR="00BC6BBB">
        <w:rPr>
          <w:rFonts w:ascii="Calibri" w:eastAsia="Calibri" w:hAnsi="Calibri" w:cs="Calibri"/>
        </w:rPr>
        <w:t xml:space="preserve"> app</w:t>
      </w:r>
      <w:ins w:id="176" w:author="Irina Smoke" w:date="2019-11-01T11:57:00Z">
        <w:r w:rsidR="00B426BC">
          <w:rPr>
            <w:rFonts w:ascii="Calibri" w:eastAsia="Calibri" w:hAnsi="Calibri" w:cs="Calibri"/>
          </w:rPr>
          <w:t>lication</w:t>
        </w:r>
      </w:ins>
      <w:r w:rsidR="00BC6BBB">
        <w:rPr>
          <w:rFonts w:ascii="Calibri" w:eastAsia="Calibri" w:hAnsi="Calibri" w:cs="Calibri"/>
        </w:rPr>
        <w:t xml:space="preserve"> are located in the following Git repository: </w:t>
      </w:r>
      <w:r w:rsidR="00182645">
        <w:fldChar w:fldCharType="begin"/>
      </w:r>
      <w:r w:rsidR="00182645">
        <w:instrText xml:space="preserve"> HYPERLINK "https://github.com/Azure-Samples/piggymetrics" </w:instrText>
      </w:r>
      <w:r w:rsidR="00182645">
        <w:fldChar w:fldCharType="separate"/>
      </w:r>
      <w:r w:rsidR="00BB2C2B" w:rsidRPr="001F58BB">
        <w:rPr>
          <w:rStyle w:val="Hyperlink"/>
          <w:rFonts w:ascii="Calibri" w:eastAsia="Calibri" w:hAnsi="Calibri" w:cs="Calibri"/>
        </w:rPr>
        <w:t>https://github.com/Azure-Samples/piggymetrics</w:t>
      </w:r>
      <w:r w:rsidR="00182645" w:rsidRPr="72997AA2">
        <w:rPr>
          <w:rFonts w:eastAsia="Calibri"/>
          <w:rPrChange w:id="177" w:author="Irina Smoke" w:date="2019-10-31T16:15:00Z">
            <w:rPr>
              <w:rStyle w:val="Hyperlink"/>
              <w:rFonts w:ascii="Calibri" w:eastAsia="Calibri" w:hAnsi="Calibri" w:cs="Calibri"/>
            </w:rPr>
          </w:rPrChange>
        </w:rPr>
        <w:fldChar w:fldCharType="end"/>
      </w:r>
      <w:del w:id="178" w:author="Yaojin Yang" w:date="2019-10-31T10:46:00Z">
        <w:r w:rsidR="00E41196" w:rsidDel="00570879">
          <w:rPr>
            <w:rFonts w:ascii="Calibri" w:eastAsia="Calibri" w:hAnsi="Calibri" w:cs="Calibri"/>
          </w:rPr>
          <w:delText>.</w:delText>
        </w:r>
      </w:del>
      <w:ins w:id="179" w:author="Irina Smoke" w:date="2019-10-31T10:58:00Z">
        <w:r w:rsidR="362E99E2" w:rsidRPr="362E99E2">
          <w:rPr>
            <w:rFonts w:ascii="Calibri" w:eastAsia="Calibri" w:hAnsi="Calibri" w:cs="Calibri"/>
            <w:rPrChange w:id="180" w:author="Irina Smoke" w:date="2019-10-31T10:58:00Z">
              <w:rPr/>
            </w:rPrChange>
          </w:rPr>
          <w:t>.</w:t>
        </w:r>
      </w:ins>
      <w:ins w:id="181" w:author="Yaojin Yang" w:date="2019-10-31T10:46:00Z">
        <w:r w:rsidR="00373549">
          <w:rPr>
            <w:rFonts w:ascii="Calibri" w:eastAsia="Calibri" w:hAnsi="Calibri" w:cs="Calibri"/>
          </w:rPr>
          <w:t xml:space="preserve"> </w:t>
        </w:r>
      </w:ins>
      <w:proofErr w:type="spellStart"/>
      <w:ins w:id="182" w:author="Yaojin Yang" w:date="2019-10-31T10:47:00Z">
        <w:r w:rsidR="001A141D">
          <w:rPr>
            <w:rFonts w:ascii="Calibri" w:eastAsia="Calibri" w:hAnsi="Calibri" w:cs="Calibri"/>
          </w:rPr>
          <w:t>PiggyMetrics’s</w:t>
        </w:r>
        <w:proofErr w:type="spellEnd"/>
        <w:r w:rsidR="001A141D">
          <w:rPr>
            <w:rFonts w:ascii="Calibri" w:eastAsia="Calibri" w:hAnsi="Calibri" w:cs="Calibri"/>
          </w:rPr>
          <w:t xml:space="preserve"> </w:t>
        </w:r>
      </w:ins>
      <w:ins w:id="183" w:author="Irina Smoke" w:date="2019-10-31T10:58:00Z">
        <w:r w:rsidR="362E99E2">
          <w:rPr>
            <w:rFonts w:ascii="Calibri" w:eastAsia="Calibri" w:hAnsi="Calibri" w:cs="Calibri"/>
          </w:rPr>
          <w:t>C</w:t>
        </w:r>
      </w:ins>
      <w:ins w:id="184" w:author="Yaojin Yang" w:date="2019-10-31T10:47:00Z">
        <w:del w:id="185" w:author="Irina Smoke" w:date="2019-10-31T10:58:00Z">
          <w:r w:rsidR="001A141D" w:rsidDel="362E99E2">
            <w:rPr>
              <w:rFonts w:ascii="Calibri" w:eastAsia="Calibri" w:hAnsi="Calibri" w:cs="Calibri"/>
            </w:rPr>
            <w:delText>c</w:delText>
          </w:r>
        </w:del>
        <w:r w:rsidR="001A141D">
          <w:rPr>
            <w:rFonts w:ascii="Calibri" w:eastAsia="Calibri" w:hAnsi="Calibri" w:cs="Calibri"/>
          </w:rPr>
          <w:t xml:space="preserve">onfig </w:t>
        </w:r>
      </w:ins>
      <w:ins w:id="186" w:author="Irina Smoke" w:date="2019-10-31T10:58:00Z">
        <w:r w:rsidR="72997AA2">
          <w:rPr>
            <w:rFonts w:ascii="Calibri" w:eastAsia="Calibri" w:hAnsi="Calibri" w:cs="Calibri"/>
          </w:rPr>
          <w:t>S</w:t>
        </w:r>
      </w:ins>
      <w:ins w:id="187" w:author="Yaojin Yang" w:date="2019-10-31T10:47:00Z">
        <w:del w:id="188" w:author="Irina Smoke" w:date="2019-10-31T10:58:00Z">
          <w:r w:rsidR="001A141D" w:rsidDel="72997AA2">
            <w:rPr>
              <w:rFonts w:ascii="Calibri" w:eastAsia="Calibri" w:hAnsi="Calibri" w:cs="Calibri"/>
            </w:rPr>
            <w:delText>s</w:delText>
          </w:r>
        </w:del>
        <w:r w:rsidR="001A141D">
          <w:rPr>
            <w:rFonts w:ascii="Calibri" w:eastAsia="Calibri" w:hAnsi="Calibri" w:cs="Calibri"/>
          </w:rPr>
          <w:t>erver n</w:t>
        </w:r>
      </w:ins>
      <w:ins w:id="189" w:author="Yaojin Yang" w:date="2019-10-31T10:48:00Z">
        <w:r w:rsidR="001A6FD1">
          <w:rPr>
            <w:rFonts w:ascii="Calibri" w:eastAsia="Calibri" w:hAnsi="Calibri" w:cs="Calibri"/>
          </w:rPr>
          <w:t>eed</w:t>
        </w:r>
      </w:ins>
      <w:ins w:id="190" w:author="Irina Smoke" w:date="2019-10-31T10:58:00Z">
        <w:r w:rsidR="72997AA2">
          <w:rPr>
            <w:rFonts w:ascii="Calibri" w:eastAsia="Calibri" w:hAnsi="Calibri" w:cs="Calibri"/>
          </w:rPr>
          <w:t>s</w:t>
        </w:r>
      </w:ins>
      <w:ins w:id="191" w:author="Yaojin Yang" w:date="2019-10-31T10:48:00Z">
        <w:r w:rsidR="001A6FD1">
          <w:rPr>
            <w:rFonts w:ascii="Calibri" w:eastAsia="Calibri" w:hAnsi="Calibri" w:cs="Calibri"/>
          </w:rPr>
          <w:t xml:space="preserve"> know the repository in order to fetch configuration data.</w:t>
        </w:r>
      </w:ins>
    </w:p>
    <w:p w14:paraId="3E30CB53" w14:textId="727E3594" w:rsidR="5D8F5E8A" w:rsidRDefault="5D8F5E8A">
      <w:pPr>
        <w:rPr>
          <w:rFonts w:ascii="Calibri" w:eastAsia="Calibri" w:hAnsi="Calibri" w:cs="Calibri"/>
        </w:rPr>
      </w:pPr>
      <w:r w:rsidRPr="5D8F5E8A">
        <w:rPr>
          <w:rFonts w:ascii="Calibri" w:eastAsia="Calibri" w:hAnsi="Calibri" w:cs="Calibri"/>
        </w:rPr>
        <w:t xml:space="preserve"> </w:t>
      </w:r>
    </w:p>
    <w:p w14:paraId="467DC2DA" w14:textId="71A2A98C" w:rsidR="00556146" w:rsidRPr="00BC6BBB" w:rsidRDefault="00556146">
      <w:pPr>
        <w:rPr>
          <w:b/>
          <w:bCs/>
        </w:rPr>
      </w:pPr>
      <w:r w:rsidRPr="00BC6BBB">
        <w:rPr>
          <w:rFonts w:ascii="Calibri" w:eastAsia="Calibri" w:hAnsi="Calibri" w:cs="Calibri"/>
          <w:b/>
          <w:bCs/>
        </w:rPr>
        <w:t>Tasks:</w:t>
      </w:r>
    </w:p>
    <w:p w14:paraId="31F2B1E5" w14:textId="436E10BB" w:rsidR="008F688E" w:rsidRPr="008F688E" w:rsidRDefault="008F688E" w:rsidP="008F688E">
      <w:pPr>
        <w:pStyle w:val="ListParagraph"/>
        <w:numPr>
          <w:ilvl w:val="0"/>
          <w:numId w:val="7"/>
        </w:numPr>
        <w:spacing w:after="240"/>
        <w:contextualSpacing w:val="0"/>
        <w:rPr>
          <w:rFonts w:asciiTheme="minorHAnsi" w:eastAsiaTheme="minorHAnsi" w:hAnsiTheme="minorHAnsi" w:cstheme="minorBidi"/>
          <w:sz w:val="22"/>
          <w:szCs w:val="22"/>
        </w:rPr>
      </w:pPr>
      <w:r w:rsidRPr="008F688E">
        <w:rPr>
          <w:rFonts w:ascii="Calibri" w:eastAsia="Calibri" w:hAnsi="Calibri" w:cs="Calibri"/>
        </w:rPr>
        <w:t xml:space="preserve">Switch to the </w:t>
      </w:r>
      <w:proofErr w:type="spellStart"/>
      <w:r w:rsidRPr="008F688E">
        <w:rPr>
          <w:rFonts w:ascii="Calibri" w:eastAsia="Calibri" w:hAnsi="Calibri" w:cs="Calibri"/>
          <w:b/>
          <w:bCs/>
        </w:rPr>
        <w:t>asc-usabilitytesting</w:t>
      </w:r>
      <w:proofErr w:type="spellEnd"/>
      <w:r w:rsidRPr="008F688E">
        <w:rPr>
          <w:rFonts w:ascii="Calibri" w:eastAsia="Calibri" w:hAnsi="Calibri" w:cs="Calibri"/>
        </w:rPr>
        <w:t xml:space="preserve"> service in the Azure Portal.</w:t>
      </w:r>
      <w:r>
        <w:rPr>
          <w:rFonts w:ascii="Calibri" w:eastAsia="Calibri" w:hAnsi="Calibri" w:cs="Calibri"/>
        </w:rPr>
        <w:t xml:space="preserve"> This is an instance of the Azure Spring Cloud service that we have pre-created for you to save time.</w:t>
      </w:r>
    </w:p>
    <w:p w14:paraId="5BD24669" w14:textId="1F83C98C" w:rsidR="5D8F5E8A" w:rsidRPr="00E062EF" w:rsidRDefault="5D8F5E8A" w:rsidP="008F688E">
      <w:pPr>
        <w:pStyle w:val="ListParagraph"/>
        <w:numPr>
          <w:ilvl w:val="0"/>
          <w:numId w:val="7"/>
        </w:numPr>
        <w:spacing w:after="240"/>
        <w:contextualSpacing w:val="0"/>
        <w:rPr>
          <w:rFonts w:asciiTheme="minorHAnsi" w:eastAsiaTheme="minorHAnsi" w:hAnsiTheme="minorHAnsi" w:cstheme="minorBidi"/>
          <w:sz w:val="22"/>
          <w:szCs w:val="22"/>
        </w:rPr>
      </w:pPr>
      <w:r w:rsidRPr="008F688E">
        <w:rPr>
          <w:rFonts w:ascii="Calibri" w:eastAsia="Calibri" w:hAnsi="Calibri" w:cs="Calibri"/>
        </w:rPr>
        <w:t xml:space="preserve">Set up </w:t>
      </w:r>
      <w:r w:rsidR="00BC6BBB" w:rsidRPr="008F688E">
        <w:rPr>
          <w:rFonts w:ascii="Calibri" w:eastAsia="Calibri" w:hAnsi="Calibri" w:cs="Calibri"/>
        </w:rPr>
        <w:t>the c</w:t>
      </w:r>
      <w:r w:rsidRPr="008F688E">
        <w:rPr>
          <w:rFonts w:ascii="Calibri" w:eastAsia="Calibri" w:hAnsi="Calibri" w:cs="Calibri"/>
        </w:rPr>
        <w:t xml:space="preserve">onfig server in the </w:t>
      </w:r>
      <w:proofErr w:type="spellStart"/>
      <w:r w:rsidRPr="008F688E">
        <w:rPr>
          <w:rFonts w:ascii="Calibri" w:eastAsia="Calibri" w:hAnsi="Calibri" w:cs="Calibri"/>
          <w:b/>
          <w:bCs/>
        </w:rPr>
        <w:t>asc-usabilitytesting</w:t>
      </w:r>
      <w:proofErr w:type="spellEnd"/>
      <w:r w:rsidRPr="008F688E">
        <w:rPr>
          <w:rFonts w:ascii="Calibri" w:eastAsia="Calibri" w:hAnsi="Calibri" w:cs="Calibri"/>
        </w:rPr>
        <w:t xml:space="preserve"> service so that the applications read configuration data from the</w:t>
      </w:r>
      <w:r w:rsidR="00E062EF">
        <w:rPr>
          <w:rFonts w:ascii="Calibri" w:eastAsia="Calibri" w:hAnsi="Calibri" w:cs="Calibri"/>
        </w:rPr>
        <w:t xml:space="preserve"> following</w:t>
      </w:r>
      <w:r w:rsidRPr="008F688E">
        <w:rPr>
          <w:rFonts w:ascii="Calibri" w:eastAsia="Calibri" w:hAnsi="Calibri" w:cs="Calibri"/>
        </w:rPr>
        <w:t xml:space="preserve"> Git repository</w:t>
      </w:r>
      <w:r w:rsidR="00E062EF">
        <w:rPr>
          <w:rFonts w:ascii="Calibri" w:eastAsia="Calibri" w:hAnsi="Calibri" w:cs="Calibri"/>
        </w:rPr>
        <w:t xml:space="preserve">: </w:t>
      </w:r>
      <w:hyperlink r:id="rId15" w:history="1">
        <w:r w:rsidR="00BB2C2B" w:rsidRPr="001F58BB">
          <w:rPr>
            <w:rStyle w:val="Hyperlink"/>
            <w:rFonts w:ascii="Calibri" w:eastAsia="Calibri" w:hAnsi="Calibri" w:cs="Calibri"/>
          </w:rPr>
          <w:t>https://github.com/Azure-Samples/piggymetrics</w:t>
        </w:r>
      </w:hyperlink>
    </w:p>
    <w:p w14:paraId="29AC6B30" w14:textId="77777777" w:rsidR="00E062EF" w:rsidRDefault="00E062EF" w:rsidP="00E062EF">
      <w:pPr>
        <w:spacing w:after="240"/>
      </w:pPr>
    </w:p>
    <w:p w14:paraId="01FF9954" w14:textId="77777777" w:rsidR="00E062EF" w:rsidRPr="00BC6BBB" w:rsidRDefault="00E062EF" w:rsidP="00E062EF">
      <w:pPr>
        <w:spacing w:after="240"/>
        <w:rPr>
          <w:rFonts w:eastAsiaTheme="minorHAnsi"/>
        </w:rPr>
      </w:pPr>
    </w:p>
    <w:p w14:paraId="1509E72D" w14:textId="66542FFE" w:rsidR="5D8F5E8A" w:rsidRDefault="5D8F5E8A">
      <w:r w:rsidRPr="5D8F5E8A">
        <w:rPr>
          <w:rFonts w:ascii="Calibri" w:eastAsia="Calibri" w:hAnsi="Calibri" w:cs="Calibri"/>
        </w:rPr>
        <w:t xml:space="preserve"> </w:t>
      </w:r>
    </w:p>
    <w:p w14:paraId="24187CE6" w14:textId="06297CDA" w:rsidR="5D8F5E8A" w:rsidRDefault="5D8F5E8A">
      <w:r w:rsidRPr="5D8F5E8A">
        <w:rPr>
          <w:rFonts w:ascii="Calibri" w:eastAsia="Calibri" w:hAnsi="Calibri" w:cs="Calibri"/>
        </w:rPr>
        <w:t xml:space="preserve"> </w:t>
      </w:r>
    </w:p>
    <w:p w14:paraId="6850320B" w14:textId="4A5ECEA2" w:rsidR="5D8F5E8A" w:rsidRDefault="5D8F5E8A">
      <w:r w:rsidRPr="5D8F5E8A">
        <w:rPr>
          <w:rFonts w:ascii="Calibri" w:eastAsia="Calibri" w:hAnsi="Calibri" w:cs="Calibri"/>
        </w:rPr>
        <w:t xml:space="preserve"> </w:t>
      </w:r>
    </w:p>
    <w:p w14:paraId="34B4605F" w14:textId="57B5B2CF" w:rsidR="5D8F5E8A" w:rsidRDefault="5D8F5E8A">
      <w:r w:rsidRPr="5D8F5E8A">
        <w:rPr>
          <w:rFonts w:ascii="Calibri" w:eastAsia="Calibri" w:hAnsi="Calibri" w:cs="Calibri"/>
          <w:sz w:val="22"/>
          <w:szCs w:val="22"/>
        </w:rPr>
        <w:t xml:space="preserve"> </w:t>
      </w:r>
    </w:p>
    <w:p w14:paraId="0580C94D" w14:textId="77777777" w:rsidR="00F13BB6" w:rsidRDefault="00F13B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E99136" w14:textId="3E2CE4B4" w:rsidR="5D8F5E8A" w:rsidRDefault="5D8F5E8A" w:rsidP="004E789A">
      <w:pPr>
        <w:pStyle w:val="Heading1"/>
      </w:pPr>
      <w:r w:rsidRPr="5D8F5E8A">
        <w:lastRenderedPageBreak/>
        <w:t xml:space="preserve">Task 3 Build and </w:t>
      </w:r>
      <w:r w:rsidR="00AD70C6">
        <w:t>d</w:t>
      </w:r>
      <w:r w:rsidRPr="5D8F5E8A">
        <w:t xml:space="preserve">eploy three </w:t>
      </w:r>
      <w:r w:rsidR="003E197A">
        <w:t>a</w:t>
      </w:r>
      <w:r w:rsidRPr="5D8F5E8A">
        <w:t>pplications</w:t>
      </w:r>
    </w:p>
    <w:p w14:paraId="58156DCE" w14:textId="16D46D45" w:rsidR="00800B03" w:rsidRPr="00AD70C6" w:rsidRDefault="00AD70C6">
      <w:pPr>
        <w:rPr>
          <w:rFonts w:ascii="Calibri" w:eastAsia="Calibri" w:hAnsi="Calibri" w:cs="Calibri"/>
          <w:b/>
          <w:bCs/>
        </w:rPr>
      </w:pPr>
      <w:r w:rsidRPr="00AD70C6">
        <w:rPr>
          <w:rFonts w:ascii="Calibri" w:eastAsia="Calibri" w:hAnsi="Calibri" w:cs="Calibri"/>
          <w:b/>
          <w:bCs/>
        </w:rPr>
        <w:t>Context:</w:t>
      </w:r>
    </w:p>
    <w:p w14:paraId="28E5B486" w14:textId="6DDC4099" w:rsidR="5D8F5E8A" w:rsidRPr="00AD70C6" w:rsidRDefault="00646BEE">
      <w:r>
        <w:rPr>
          <w:rFonts w:ascii="Calibri" w:eastAsia="Calibri" w:hAnsi="Calibri" w:cs="Calibri"/>
        </w:rPr>
        <w:t>You</w:t>
      </w:r>
      <w:r w:rsidR="00AD70C6" w:rsidRPr="00AD70C6">
        <w:rPr>
          <w:rFonts w:ascii="Calibri" w:eastAsia="Calibri" w:hAnsi="Calibri" w:cs="Calibri"/>
        </w:rPr>
        <w:t xml:space="preserve"> would like to b</w:t>
      </w:r>
      <w:r w:rsidR="5D8F5E8A" w:rsidRPr="00AD70C6">
        <w:rPr>
          <w:rFonts w:ascii="Calibri" w:eastAsia="Calibri" w:hAnsi="Calibri" w:cs="Calibri"/>
        </w:rPr>
        <w:t>uild</w:t>
      </w:r>
      <w:ins w:id="192" w:author="Yaojin Yang" w:date="2019-10-31T11:01:00Z">
        <w:r w:rsidR="008E4CEE">
          <w:rPr>
            <w:rFonts w:ascii="Calibri" w:eastAsia="Calibri" w:hAnsi="Calibri" w:cs="Calibri"/>
          </w:rPr>
          <w:t>, create</w:t>
        </w:r>
        <w:r w:rsidR="00255BAC">
          <w:rPr>
            <w:rFonts w:ascii="Calibri" w:eastAsia="Calibri" w:hAnsi="Calibri" w:cs="Calibri"/>
          </w:rPr>
          <w:t xml:space="preserve"> </w:t>
        </w:r>
      </w:ins>
      <w:ins w:id="193" w:author="Yaojin Yang" w:date="2019-10-31T11:02:00Z">
        <w:r w:rsidR="000A0A07">
          <w:rPr>
            <w:rFonts w:ascii="Calibri" w:eastAsia="Calibri" w:hAnsi="Calibri" w:cs="Calibri"/>
          </w:rPr>
          <w:t>on Azure</w:t>
        </w:r>
      </w:ins>
      <w:r w:rsidR="5D8F5E8A" w:rsidRPr="00AD70C6">
        <w:rPr>
          <w:rFonts w:ascii="Calibri" w:eastAsia="Calibri" w:hAnsi="Calibri" w:cs="Calibri"/>
        </w:rPr>
        <w:t xml:space="preserve"> and deploy </w:t>
      </w:r>
      <w:ins w:id="194" w:author="Yaojin Yang" w:date="2019-10-31T11:02:00Z">
        <w:r w:rsidR="000A0A07">
          <w:rPr>
            <w:rFonts w:ascii="Calibri" w:eastAsia="Calibri" w:hAnsi="Calibri" w:cs="Calibri"/>
          </w:rPr>
          <w:t xml:space="preserve">to Azure </w:t>
        </w:r>
      </w:ins>
      <w:r w:rsidR="5D8F5E8A" w:rsidRPr="00AD70C6">
        <w:rPr>
          <w:rFonts w:ascii="Calibri" w:eastAsia="Calibri" w:hAnsi="Calibri" w:cs="Calibri"/>
        </w:rPr>
        <w:t xml:space="preserve">three </w:t>
      </w:r>
      <w:proofErr w:type="spellStart"/>
      <w:r w:rsidR="00AD70C6" w:rsidRPr="00AD70C6">
        <w:rPr>
          <w:rFonts w:ascii="Calibri" w:eastAsia="Calibri" w:hAnsi="Calibri" w:cs="Calibri"/>
        </w:rPr>
        <w:t>PiggyMetrics</w:t>
      </w:r>
      <w:proofErr w:type="spellEnd"/>
      <w:r w:rsidR="00AD70C6" w:rsidRPr="00AD70C6">
        <w:rPr>
          <w:rFonts w:ascii="Calibri" w:eastAsia="Calibri" w:hAnsi="Calibri" w:cs="Calibri"/>
        </w:rPr>
        <w:t xml:space="preserve"> </w:t>
      </w:r>
      <w:del w:id="195" w:author="Yaojin Yang" w:date="2019-10-31T10:50:00Z">
        <w:r w:rsidR="00AD70C6" w:rsidRPr="00AD70C6" w:rsidDel="00CD11C0">
          <w:rPr>
            <w:rFonts w:ascii="Calibri" w:eastAsia="Calibri" w:hAnsi="Calibri" w:cs="Calibri"/>
          </w:rPr>
          <w:delText>apps</w:delText>
        </w:r>
      </w:del>
      <w:ins w:id="196" w:author="Yaojin Yang" w:date="2019-10-31T10:50:00Z">
        <w:r w:rsidR="00CD11C0">
          <w:rPr>
            <w:rFonts w:ascii="Calibri" w:eastAsia="Calibri" w:hAnsi="Calibri" w:cs="Calibri"/>
          </w:rPr>
          <w:t>microservices</w:t>
        </w:r>
      </w:ins>
      <w:r w:rsidR="00AD70C6" w:rsidRPr="00AD70C6">
        <w:rPr>
          <w:rFonts w:ascii="Calibri" w:eastAsia="Calibri" w:hAnsi="Calibri" w:cs="Calibri"/>
        </w:rPr>
        <w:t xml:space="preserve">: </w:t>
      </w:r>
      <w:r w:rsidR="5D8F5E8A" w:rsidRPr="00AD70C6">
        <w:rPr>
          <w:rFonts w:ascii="Calibri" w:eastAsia="Calibri" w:hAnsi="Calibri" w:cs="Calibri"/>
        </w:rPr>
        <w:t>gateway, account-service, and auth-service</w:t>
      </w:r>
      <w:r w:rsidR="00AD70C6" w:rsidRPr="00AD70C6">
        <w:rPr>
          <w:rFonts w:ascii="Calibri" w:eastAsia="Calibri" w:hAnsi="Calibri" w:cs="Calibri"/>
        </w:rPr>
        <w:t>.</w:t>
      </w:r>
    </w:p>
    <w:p w14:paraId="1D7BD0A7" w14:textId="77777777" w:rsidR="00800B03" w:rsidRDefault="00800B03">
      <w:pPr>
        <w:rPr>
          <w:rFonts w:eastAsia="Calibri"/>
          <w:color w:val="5A5A5A" w:themeColor="text1" w:themeTint="A5"/>
          <w:spacing w:val="15"/>
        </w:rPr>
      </w:pPr>
    </w:p>
    <w:p w14:paraId="73CE4FF7" w14:textId="77777777" w:rsidR="003E197A" w:rsidRPr="00AD70C6" w:rsidRDefault="003E197A">
      <w:pPr>
        <w:rPr>
          <w:rFonts w:eastAsia="Calibri"/>
          <w:color w:val="5A5A5A" w:themeColor="text1" w:themeTint="A5"/>
          <w:spacing w:val="15"/>
        </w:rPr>
      </w:pPr>
    </w:p>
    <w:p w14:paraId="469B88C7" w14:textId="36E6E023" w:rsidR="00AD70C6" w:rsidRDefault="00AD70C6">
      <w:pPr>
        <w:rPr>
          <w:rFonts w:asciiTheme="minorHAnsi" w:eastAsia="Calibri" w:hAnsiTheme="minorHAnsi"/>
          <w:b/>
          <w:bCs/>
          <w:color w:val="000000" w:themeColor="text1"/>
          <w:spacing w:val="15"/>
        </w:rPr>
      </w:pPr>
      <w:r w:rsidRPr="00AD70C6">
        <w:rPr>
          <w:rFonts w:asciiTheme="minorHAnsi" w:eastAsia="Calibri" w:hAnsiTheme="minorHAnsi"/>
          <w:b/>
          <w:bCs/>
          <w:color w:val="000000" w:themeColor="text1"/>
          <w:spacing w:val="15"/>
        </w:rPr>
        <w:t>Tasks:</w:t>
      </w:r>
    </w:p>
    <w:p w14:paraId="14879E52" w14:textId="77777777" w:rsidR="003E197A" w:rsidRPr="00AD70C6" w:rsidRDefault="003E197A">
      <w:pPr>
        <w:rPr>
          <w:rFonts w:asciiTheme="minorHAnsi" w:eastAsia="Calibri" w:hAnsiTheme="minorHAnsi"/>
          <w:b/>
          <w:bCs/>
          <w:color w:val="000000" w:themeColor="text1"/>
          <w:spacing w:val="15"/>
        </w:rPr>
      </w:pPr>
    </w:p>
    <w:p w14:paraId="110C48F5" w14:textId="0A8E80CE" w:rsidR="5D8F5E8A" w:rsidRPr="00983EB1" w:rsidRDefault="5D8F5E8A">
      <w:r w:rsidRPr="00AD70C6">
        <w:rPr>
          <w:rFonts w:ascii="Calibri" w:eastAsia="Calibri" w:hAnsi="Calibri" w:cs="Calibri"/>
        </w:rPr>
        <w:t>Open the</w:t>
      </w:r>
      <w:r w:rsidRPr="00983EB1">
        <w:rPr>
          <w:rFonts w:ascii="Calibri" w:eastAsia="Calibri" w:hAnsi="Calibri" w:cs="Calibri"/>
        </w:rPr>
        <w:t xml:space="preserve"> Azure Cloud Shell</w:t>
      </w:r>
    </w:p>
    <w:p w14:paraId="3D4CF59E" w14:textId="17F021AD" w:rsidR="5D8F5E8A" w:rsidRPr="00983EB1" w:rsidRDefault="009D01BF" w:rsidP="5D8F5E8A">
      <w:r w:rsidRPr="00AD70C6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33BAD1" wp14:editId="0820B449">
                <wp:simplePos x="0" y="0"/>
                <wp:positionH relativeFrom="column">
                  <wp:posOffset>207253</wp:posOffset>
                </wp:positionH>
                <wp:positionV relativeFrom="paragraph">
                  <wp:posOffset>73498</wp:posOffset>
                </wp:positionV>
                <wp:extent cx="386080" cy="318040"/>
                <wp:effectExtent l="12700" t="12700" r="2032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3180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rect w14:anchorId="3B7C7721" id="Rectangle 1" o:spid="_x0000_s1026" style="position:absolute;left:0;text-align:left;margin-left:16.3pt;margin-top:5.8pt;width:30.4pt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" filled="f" strokecolor="#ffc000 [3207]" strokeweight="3pt"/>
            </w:pict>
          </mc:Fallback>
        </mc:AlternateContent>
      </w:r>
      <w:r w:rsidR="5D8F5E8A" w:rsidRPr="00983EB1">
        <w:rPr>
          <w:noProof/>
        </w:rPr>
        <w:drawing>
          <wp:inline distT="0" distB="0" distL="0" distR="0" wp14:anchorId="65C6CC7F" wp14:editId="7E56ED73">
            <wp:extent cx="4324350" cy="752475"/>
            <wp:effectExtent l="0" t="0" r="6350" b="0"/>
            <wp:docPr id="670892851" name="Picture 67089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7A79" w14:textId="77777777" w:rsidR="00822C4B" w:rsidRDefault="00822C4B" w:rsidP="00822C4B">
      <w:pPr>
        <w:shd w:val="clear" w:color="auto" w:fill="FFFFFF"/>
        <w:rPr>
          <w:rFonts w:ascii="Calibri" w:hAnsi="Calibri"/>
          <w:color w:val="000000" w:themeColor="text1"/>
        </w:rPr>
      </w:pPr>
    </w:p>
    <w:p w14:paraId="305A22E7" w14:textId="489689C0" w:rsidR="00822C4B" w:rsidRPr="00822C4B" w:rsidRDefault="00822C4B" w:rsidP="00822C4B">
      <w:pPr>
        <w:shd w:val="clear" w:color="auto" w:fill="FFFFFF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# </w:t>
      </w:r>
      <w:r w:rsidRPr="00822C4B">
        <w:rPr>
          <w:rFonts w:ascii="Consolas" w:hAnsi="Consolas" w:cs="Consolas"/>
          <w:color w:val="000000" w:themeColor="text1"/>
        </w:rPr>
        <w:t>Clone git repository</w:t>
      </w:r>
    </w:p>
    <w:p w14:paraId="75A50432" w14:textId="518EB9DA" w:rsidR="00633C94" w:rsidRPr="00822C4B" w:rsidRDefault="00822C4B" w:rsidP="00822C4B">
      <w:pPr>
        <w:shd w:val="clear" w:color="auto" w:fill="FFFFFF"/>
        <w:rPr>
          <w:del w:id="197" w:author="Irina Smoke" w:date="2019-10-31T15:26:00Z"/>
          <w:rFonts w:ascii="Consolas" w:hAnsi="Consolas" w:cs="Consolas"/>
          <w:color w:val="000000" w:themeColor="text1"/>
        </w:rPr>
      </w:pPr>
      <w:del w:id="198" w:author="Yaojin Yang" w:date="2019-10-31T10:53:00Z">
        <w:r w:rsidRPr="00822C4B" w:rsidDel="00AE1442">
          <w:rPr>
            <w:rFonts w:ascii="Consolas" w:hAnsi="Consolas" w:cs="Consolas"/>
            <w:color w:val="000000" w:themeColor="text1"/>
            <w:shd w:val="clear" w:color="auto" w:fill="F6F8FA"/>
          </w:rPr>
          <w:delText>git clone </w:delText>
        </w:r>
      </w:del>
      <w:ins w:id="199" w:author="Yaojin Yang" w:date="2019-10-31T10:53:00Z">
        <w:del w:id="200" w:author="Irina Smoke" w:date="2019-10-31T15:26:00Z">
          <w:r w:rsidR="00AE1442" w:rsidRPr="00AE1442">
            <w:rPr>
              <w:rFonts w:ascii="Consolas" w:hAnsi="Consolas" w:cs="Consolas"/>
              <w:color w:val="000000" w:themeColor="text1"/>
            </w:rPr>
            <w:delText>git clone https://github.com/Azure-Samples/piggymetrics</w:delText>
          </w:r>
        </w:del>
      </w:ins>
    </w:p>
    <w:p w14:paraId="60DB5BED" w14:textId="4BECC037" w:rsidR="630A5C54" w:rsidDel="1023E899" w:rsidRDefault="630A5C54">
      <w:pPr>
        <w:rPr>
          <w:del w:id="201" w:author="Irina Smoke" w:date="2019-10-31T15:59:00Z"/>
        </w:rPr>
      </w:pPr>
    </w:p>
    <w:p w14:paraId="2C29D442" w14:textId="7FBD47C2" w:rsidR="1023E899" w:rsidRDefault="1023E899">
      <w:ins w:id="202" w:author="Irina Smoke" w:date="2019-10-31T15:59:00Z">
        <w:r w:rsidRPr="1023E899">
          <w:rPr>
            <w:rFonts w:ascii="Consolas" w:eastAsia="Consolas" w:hAnsi="Consolas" w:cs="Consolas"/>
            <w:rPrChange w:id="203" w:author="Irina Smoke" w:date="2019-10-31T15:59:00Z">
              <w:rPr/>
            </w:rPrChange>
          </w:rPr>
          <w:t>git clone https://github.com/Azure-Samples/piggymetrics</w:t>
        </w:r>
      </w:ins>
    </w:p>
    <w:p w14:paraId="65F6BC66" w14:textId="1732E0D3" w:rsidR="00822C4B" w:rsidRPr="00822C4B" w:rsidRDefault="00822C4B" w:rsidP="00822C4B">
      <w:pPr>
        <w:shd w:val="clear" w:color="auto" w:fill="FFFFFF"/>
        <w:ind w:left="-300"/>
        <w:rPr>
          <w:rFonts w:ascii="Calibri" w:hAnsi="Calibri"/>
          <w:color w:val="000000" w:themeColor="text1"/>
        </w:rPr>
      </w:pPr>
    </w:p>
    <w:p w14:paraId="4F5D65FB" w14:textId="77777777" w:rsidR="00822C4B" w:rsidRPr="00822C4B" w:rsidRDefault="00822C4B" w:rsidP="00822C4B">
      <w:pPr>
        <w:shd w:val="clear" w:color="auto" w:fill="FFFFFF"/>
        <w:rPr>
          <w:rFonts w:ascii="Consolas" w:hAnsi="Consolas" w:cs="Consolas"/>
          <w:color w:val="000000" w:themeColor="text1"/>
        </w:rPr>
      </w:pPr>
    </w:p>
    <w:p w14:paraId="45A67BB5" w14:textId="363BCCAB" w:rsidR="00822C4B" w:rsidRPr="00822C4B" w:rsidRDefault="00822C4B">
      <w:pPr>
        <w:shd w:val="clear" w:color="auto" w:fill="FFFFFF" w:themeFill="background1"/>
        <w:rPr>
          <w:rFonts w:ascii="Consolas" w:hAnsi="Consolas" w:cs="Consolas"/>
          <w:color w:val="000000" w:themeColor="text1"/>
        </w:rPr>
        <w:pPrChange w:id="204" w:author="Irina Smoke" w:date="2019-10-31T16:15:00Z">
          <w:pPr>
            <w:shd w:val="clear" w:color="auto" w:fill="FFFFFF"/>
          </w:pPr>
        </w:pPrChange>
      </w:pPr>
      <w:r w:rsidRPr="00822C4B">
        <w:rPr>
          <w:rFonts w:ascii="Consolas" w:eastAsia="Consolas" w:hAnsi="Consolas" w:cs="Consolas"/>
        </w:rPr>
        <w:t xml:space="preserve"># </w:t>
      </w:r>
      <w:r w:rsidRPr="00822C4B">
        <w:rPr>
          <w:rFonts w:ascii="Consolas" w:hAnsi="Consolas" w:cs="Consolas"/>
          <w:color w:val="000000" w:themeColor="text1"/>
        </w:rPr>
        <w:t>Change directory and build the project:</w:t>
      </w:r>
    </w:p>
    <w:p w14:paraId="44446AFA" w14:textId="29468648" w:rsidR="00822C4B" w:rsidRPr="00822C4B" w:rsidRDefault="00822C4B" w:rsidP="00822C4B">
      <w:pPr>
        <w:shd w:val="clear" w:color="auto" w:fill="FFFFFF"/>
        <w:rPr>
          <w:del w:id="205" w:author="Irina Smoke" w:date="2019-10-31T16:03:00Z"/>
          <w:rFonts w:ascii="Consolas" w:hAnsi="Consolas" w:cs="Consolas"/>
          <w:color w:val="000000" w:themeColor="text1"/>
        </w:rPr>
      </w:pPr>
      <w:del w:id="206" w:author="Irina Smoke" w:date="2019-10-31T16:03:00Z">
        <w:r w:rsidRPr="00822C4B">
          <w:rPr>
            <w:rFonts w:ascii="Consolas" w:hAnsi="Consolas" w:cs="Consolas"/>
            <w:color w:val="000000" w:themeColor="text1"/>
            <w:shd w:val="clear" w:color="auto" w:fill="F6F8FA"/>
          </w:rPr>
          <w:delText>cd PiggyMetrics</w:delText>
        </w:r>
        <w:r w:rsidRPr="00822C4B">
          <w:rPr>
            <w:rFonts w:ascii="Consolas" w:hAnsi="Consolas" w:cs="Consolas"/>
            <w:color w:val="000000" w:themeColor="text1"/>
          </w:rPr>
          <w:br/>
        </w:r>
        <w:r w:rsidRPr="00822C4B">
          <w:rPr>
            <w:rFonts w:ascii="Consolas" w:hAnsi="Consolas" w:cs="Consolas"/>
            <w:color w:val="000000" w:themeColor="text1"/>
            <w:shd w:val="clear" w:color="auto" w:fill="F6F8FA"/>
          </w:rPr>
          <w:delText>mvn clean package -DskipTests</w:delText>
        </w:r>
      </w:del>
    </w:p>
    <w:p w14:paraId="0A126C9F" w14:textId="7FBD47C2" w:rsidR="5D8F5E8A" w:rsidRPr="00822C4B" w:rsidRDefault="5D8F5E8A">
      <w:pPr>
        <w:rPr>
          <w:rFonts w:ascii="Calibri" w:hAnsi="Calibri"/>
          <w:color w:val="000000" w:themeColor="text1"/>
        </w:rPr>
      </w:pPr>
    </w:p>
    <w:p w14:paraId="169E4D8B" w14:textId="77777777" w:rsidR="3575E19F" w:rsidDel="4836B4DF" w:rsidRDefault="3575E19F">
      <w:pPr>
        <w:rPr>
          <w:del w:id="207" w:author="Irina Smoke" w:date="2019-10-31T16:03:00Z"/>
          <w:rFonts w:ascii="Calibri" w:hAnsi="Calibri"/>
          <w:color w:val="000000" w:themeColor="text1"/>
          <w:rPrChange w:id="208" w:author="Irina Smoke" w:date="2019-10-31T16:03:00Z">
            <w:rPr>
              <w:del w:id="209" w:author="Irina Smoke" w:date="2019-10-31T16:03:00Z"/>
            </w:rPr>
          </w:rPrChange>
        </w:rPr>
      </w:pPr>
    </w:p>
    <w:p w14:paraId="7824AC94" w14:textId="36F16963" w:rsidR="4836B4DF" w:rsidRDefault="4836B4DF">
      <w:pPr>
        <w:shd w:val="clear" w:color="auto" w:fill="FFFFFF" w:themeFill="background1"/>
        <w:rPr>
          <w:rFonts w:ascii="Consolas" w:hAnsi="Consolas" w:cs="Consolas"/>
          <w:color w:val="000000" w:themeColor="text1"/>
          <w:rPrChange w:id="210" w:author="Irina Smoke" w:date="2019-10-31T16:03:00Z">
            <w:rPr/>
          </w:rPrChange>
        </w:rPr>
        <w:pPrChange w:id="211" w:author="Irina Smoke" w:date="2019-10-31T16:03:00Z">
          <w:pPr/>
        </w:pPrChange>
      </w:pPr>
      <w:ins w:id="212" w:author="Irina Smoke" w:date="2019-10-31T16:03:00Z">
        <w:r w:rsidRPr="4836B4DF">
          <w:rPr>
            <w:rFonts w:ascii="Consolas" w:hAnsi="Consolas" w:cs="Consolas"/>
            <w:color w:val="000000" w:themeColor="text1"/>
            <w:rPrChange w:id="213" w:author="Irina Smoke" w:date="2019-10-31T16:03:00Z">
              <w:rPr/>
            </w:rPrChange>
          </w:rPr>
          <w:t xml:space="preserve">cd </w:t>
        </w:r>
        <w:proofErr w:type="spellStart"/>
        <w:r w:rsidRPr="4836B4DF">
          <w:rPr>
            <w:rFonts w:ascii="Consolas" w:hAnsi="Consolas" w:cs="Consolas"/>
            <w:color w:val="000000" w:themeColor="text1"/>
            <w:rPrChange w:id="214" w:author="Irina Smoke" w:date="2019-10-31T16:03:00Z">
              <w:rPr/>
            </w:rPrChange>
          </w:rPr>
          <w:t>PiggyMetrics</w:t>
        </w:r>
      </w:ins>
      <w:proofErr w:type="spellEnd"/>
      <w:r>
        <w:br/>
      </w:r>
      <w:commentRangeStart w:id="215"/>
      <w:commentRangeStart w:id="216"/>
      <w:proofErr w:type="spellStart"/>
      <w:ins w:id="217" w:author="Irina Smoke" w:date="2019-10-31T16:03:00Z">
        <w:r w:rsidRPr="4836B4DF">
          <w:rPr>
            <w:rFonts w:ascii="Consolas" w:hAnsi="Consolas" w:cs="Consolas"/>
            <w:color w:val="000000" w:themeColor="text1"/>
            <w:rPrChange w:id="218" w:author="Irina Smoke" w:date="2019-10-31T16:03:00Z">
              <w:rPr/>
            </w:rPrChange>
          </w:rPr>
          <w:t>mvn</w:t>
        </w:r>
        <w:proofErr w:type="spellEnd"/>
        <w:r w:rsidRPr="4836B4DF">
          <w:rPr>
            <w:rFonts w:ascii="Consolas" w:hAnsi="Consolas" w:cs="Consolas"/>
            <w:color w:val="000000" w:themeColor="text1"/>
            <w:rPrChange w:id="219" w:author="Irina Smoke" w:date="2019-10-31T16:03:00Z">
              <w:rPr/>
            </w:rPrChange>
          </w:rPr>
          <w:t xml:space="preserve"> clean package -</w:t>
        </w:r>
        <w:proofErr w:type="spellStart"/>
        <w:r w:rsidRPr="4836B4DF">
          <w:rPr>
            <w:rFonts w:ascii="Consolas" w:hAnsi="Consolas" w:cs="Consolas"/>
            <w:color w:val="000000" w:themeColor="text1"/>
            <w:rPrChange w:id="220" w:author="Irina Smoke" w:date="2019-10-31T16:03:00Z">
              <w:rPr/>
            </w:rPrChange>
          </w:rPr>
          <w:t>DskipTests</w:t>
        </w:r>
      </w:ins>
      <w:commentRangeEnd w:id="215"/>
      <w:proofErr w:type="spellEnd"/>
      <w:r>
        <w:rPr>
          <w:rStyle w:val="CommentReference"/>
        </w:rPr>
        <w:commentReference w:id="215"/>
      </w:r>
      <w:commentRangeEnd w:id="216"/>
      <w:r w:rsidR="001C70CA">
        <w:rPr>
          <w:rStyle w:val="CommentReference"/>
        </w:rPr>
        <w:commentReference w:id="216"/>
      </w:r>
    </w:p>
    <w:p w14:paraId="657E6AC7" w14:textId="36F16963" w:rsidR="4836B4DF" w:rsidRDefault="4836B4DF">
      <w:pPr>
        <w:rPr>
          <w:rFonts w:ascii="Calibri" w:hAnsi="Calibri"/>
          <w:color w:val="000000" w:themeColor="text1"/>
          <w:rPrChange w:id="221" w:author="Irina Smoke" w:date="2019-10-31T16:03:00Z">
            <w:rPr/>
          </w:rPrChange>
        </w:rPr>
      </w:pPr>
    </w:p>
    <w:p w14:paraId="47C8DDD2" w14:textId="77777777" w:rsidR="00822C4B" w:rsidRPr="00983EB1" w:rsidRDefault="00822C4B"/>
    <w:p w14:paraId="05F650D7" w14:textId="435916A0" w:rsidR="5D8F5E8A" w:rsidRPr="00983EB1" w:rsidRDefault="5D8F5E8A">
      <w:r w:rsidRPr="00983EB1">
        <w:rPr>
          <w:rFonts w:ascii="Consolas" w:eastAsia="Consolas" w:hAnsi="Consolas" w:cs="Consolas"/>
        </w:rPr>
        <w:t># Login to Azure CLI</w:t>
      </w:r>
    </w:p>
    <w:p w14:paraId="39403387" w14:textId="1628E5EF" w:rsidR="5D8F5E8A" w:rsidRPr="00983EB1" w:rsidRDefault="5D8F5E8A">
      <w:proofErr w:type="spellStart"/>
      <w:r w:rsidRPr="00983EB1">
        <w:rPr>
          <w:rFonts w:ascii="Consolas" w:eastAsia="Consolas" w:hAnsi="Consolas" w:cs="Consolas"/>
        </w:rPr>
        <w:t>az</w:t>
      </w:r>
      <w:proofErr w:type="spellEnd"/>
      <w:r w:rsidRPr="00983EB1">
        <w:rPr>
          <w:rFonts w:ascii="Consolas" w:eastAsia="Consolas" w:hAnsi="Consolas" w:cs="Consolas"/>
        </w:rPr>
        <w:t xml:space="preserve"> login</w:t>
      </w:r>
    </w:p>
    <w:p w14:paraId="09F236C7" w14:textId="09058321" w:rsidR="5D8F5E8A" w:rsidRPr="00983EB1" w:rsidRDefault="5D8F5E8A">
      <w:r w:rsidRPr="00983EB1">
        <w:rPr>
          <w:rFonts w:ascii="Calibri" w:eastAsia="Calibri" w:hAnsi="Calibri" w:cs="Calibri"/>
        </w:rPr>
        <w:t xml:space="preserve"> </w:t>
      </w:r>
    </w:p>
    <w:p w14:paraId="1172F86B" w14:textId="3AB0DC6D" w:rsidR="5D8F5E8A" w:rsidRPr="00983EB1" w:rsidDel="00C66981" w:rsidRDefault="5D8F5E8A">
      <w:pPr>
        <w:rPr>
          <w:del w:id="222" w:author="Yaojin Yang" w:date="2019-10-31T10:54:00Z"/>
        </w:rPr>
      </w:pPr>
      <w:del w:id="223" w:author="Yaojin Yang" w:date="2019-10-31T10:54:00Z">
        <w:r w:rsidRPr="00983EB1" w:rsidDel="00C66981">
          <w:rPr>
            <w:rFonts w:ascii="Consolas" w:eastAsia="Consolas" w:hAnsi="Consolas" w:cs="Consolas"/>
          </w:rPr>
          <w:delText># List all subscriptions</w:delText>
        </w:r>
      </w:del>
    </w:p>
    <w:p w14:paraId="6847F197" w14:textId="14876E89" w:rsidR="5D8F5E8A" w:rsidRPr="00983EB1" w:rsidDel="00C66981" w:rsidRDefault="5D8F5E8A">
      <w:pPr>
        <w:rPr>
          <w:del w:id="224" w:author="Yaojin Yang" w:date="2019-10-31T10:54:00Z"/>
        </w:rPr>
      </w:pPr>
      <w:del w:id="225" w:author="Yaojin Yang" w:date="2019-10-31T10:54:00Z">
        <w:r w:rsidRPr="00983EB1" w:rsidDel="00C66981">
          <w:rPr>
            <w:rFonts w:ascii="Consolas" w:eastAsia="Consolas" w:hAnsi="Consolas" w:cs="Consolas"/>
          </w:rPr>
          <w:delText>az account list -o table</w:delText>
        </w:r>
      </w:del>
    </w:p>
    <w:p w14:paraId="0390300B" w14:textId="7D7B826C" w:rsidR="5D8F5E8A" w:rsidRPr="00983EB1" w:rsidRDefault="5D8F5E8A"/>
    <w:p w14:paraId="144BBDD8" w14:textId="32A63408" w:rsidR="5D8F5E8A" w:rsidRPr="00983EB1" w:rsidRDefault="5D8F5E8A">
      <w:r w:rsidRPr="00983EB1">
        <w:rPr>
          <w:rFonts w:ascii="Consolas" w:eastAsia="Consolas" w:hAnsi="Consolas" w:cs="Consolas"/>
        </w:rPr>
        <w:t># Set active subscription</w:t>
      </w:r>
    </w:p>
    <w:p w14:paraId="23EA8EEE" w14:textId="6D6F1D16" w:rsidR="5D8F5E8A" w:rsidRPr="00983EB1" w:rsidRDefault="5D8F5E8A">
      <w:proofErr w:type="spellStart"/>
      <w:r w:rsidRPr="00983EB1">
        <w:rPr>
          <w:rFonts w:ascii="Consolas" w:eastAsia="Consolas" w:hAnsi="Consolas" w:cs="Consolas"/>
        </w:rPr>
        <w:t>az</w:t>
      </w:r>
      <w:proofErr w:type="spellEnd"/>
      <w:r w:rsidRPr="00983EB1">
        <w:rPr>
          <w:rFonts w:ascii="Consolas" w:eastAsia="Consolas" w:hAnsi="Consolas" w:cs="Consolas"/>
        </w:rPr>
        <w:t xml:space="preserve"> account set --subscription </w:t>
      </w:r>
      <w:ins w:id="226" w:author="Yaojin Yang" w:date="2019-10-31T10:58:00Z">
        <w:r w:rsidR="00677E61" w:rsidRPr="00677E61">
          <w:rPr>
            <w:rFonts w:ascii="Consolas" w:eastAsia="Consolas" w:hAnsi="Consolas" w:cs="Consolas"/>
          </w:rPr>
          <w:t>685ba005-af8d-4b04-8f16-a7bf38b2eb5a</w:t>
        </w:r>
      </w:ins>
      <w:del w:id="227" w:author="Yaojin Yang" w:date="2019-10-31T10:58:00Z">
        <w:r w:rsidRPr="00983EB1" w:rsidDel="00677E61">
          <w:rPr>
            <w:rFonts w:ascii="Consolas" w:eastAsia="Consolas" w:hAnsi="Consolas" w:cs="Consolas"/>
          </w:rPr>
          <w:delText>&lt;target subscription ID&gt;</w:delText>
        </w:r>
      </w:del>
    </w:p>
    <w:p w14:paraId="2612C516" w14:textId="571CF008" w:rsidR="5D8F5E8A" w:rsidRPr="008B0F0A" w:rsidRDefault="5D8F5E8A">
      <w:pPr>
        <w:rPr>
          <w:rFonts w:ascii="Consolas" w:hAnsi="Consolas" w:cs="Consolas"/>
        </w:rPr>
      </w:pPr>
      <w:r w:rsidRPr="00983EB1">
        <w:rPr>
          <w:rFonts w:ascii="Consolas" w:eastAsia="Consolas" w:hAnsi="Consolas" w:cs="Consolas"/>
        </w:rPr>
        <w:t xml:space="preserve"> </w:t>
      </w:r>
    </w:p>
    <w:p w14:paraId="41146223" w14:textId="2F96EFB8" w:rsidR="5D8F5E8A" w:rsidRPr="008B0F0A" w:rsidRDefault="00F63B5C">
      <w:pPr>
        <w:rPr>
          <w:rFonts w:ascii="Consolas" w:hAnsi="Consolas" w:cs="Consolas"/>
        </w:rPr>
      </w:pPr>
      <w:r w:rsidRPr="008B0F0A">
        <w:rPr>
          <w:rFonts w:ascii="Consolas" w:eastAsia="Calibri" w:hAnsi="Consolas" w:cs="Consolas"/>
        </w:rPr>
        <w:t xml:space="preserve"># </w:t>
      </w:r>
      <w:r w:rsidR="5D8F5E8A" w:rsidRPr="008B0F0A">
        <w:rPr>
          <w:rFonts w:ascii="Consolas" w:eastAsia="Calibri" w:hAnsi="Consolas" w:cs="Consolas"/>
        </w:rPr>
        <w:t>Configure the default resource group name and service instance name.</w:t>
      </w:r>
    </w:p>
    <w:p w14:paraId="61F76DED" w14:textId="2219F5D3" w:rsidR="5D8F5E8A" w:rsidRPr="008B0F0A" w:rsidRDefault="5D8F5E8A">
      <w:pPr>
        <w:rPr>
          <w:rFonts w:ascii="Consolas" w:hAnsi="Consolas" w:cs="Consolas"/>
          <w:rPrChange w:id="228" w:author="Irina Smoke" w:date="2019-10-31T15:31:00Z">
            <w:rPr/>
          </w:rPrChange>
        </w:rPr>
      </w:pPr>
      <w:del w:id="229" w:author="Irina Smoke" w:date="2019-10-31T15:27:00Z">
        <w:r w:rsidRPr="008B0F0A">
          <w:rPr>
            <w:rFonts w:ascii="Consolas" w:eastAsia="Consolas" w:hAnsi="Consolas" w:cs="Consolas"/>
          </w:rPr>
          <w:delText>az configure --defaults group</w:delText>
        </w:r>
        <w:r w:rsidRPr="008B0F0A" w:rsidDel="14147A8E">
          <w:rPr>
            <w:rFonts w:ascii="Consolas" w:eastAsia="Consolas" w:hAnsi="Consolas" w:cs="Consolas"/>
          </w:rPr>
          <w:delText>=</w:delText>
        </w:r>
      </w:del>
      <w:proofErr w:type="spellStart"/>
      <w:ins w:id="230" w:author="Irina Smoke" w:date="2019-10-31T15:27:00Z">
        <w:r w:rsidR="14147A8E" w:rsidRPr="14147A8E">
          <w:rPr>
            <w:rFonts w:ascii="Consolas" w:eastAsia="Consolas" w:hAnsi="Consolas" w:cs="Consolas"/>
            <w:rPrChange w:id="231" w:author="Irina Smoke" w:date="2019-10-31T15:27:00Z">
              <w:rPr/>
            </w:rPrChange>
          </w:rPr>
          <w:t>az</w:t>
        </w:r>
        <w:proofErr w:type="spellEnd"/>
        <w:r w:rsidR="14147A8E" w:rsidRPr="14147A8E">
          <w:rPr>
            <w:rFonts w:ascii="Consolas" w:eastAsia="Consolas" w:hAnsi="Consolas" w:cs="Consolas"/>
            <w:rPrChange w:id="232" w:author="Irina Smoke" w:date="2019-10-31T15:27:00Z">
              <w:rPr/>
            </w:rPrChange>
          </w:rPr>
          <w:t xml:space="preserve"> configure --de</w:t>
        </w:r>
        <w:bookmarkStart w:id="233" w:name="_GoBack"/>
        <w:bookmarkEnd w:id="233"/>
        <w:r w:rsidR="14147A8E" w:rsidRPr="14147A8E">
          <w:rPr>
            <w:rFonts w:ascii="Consolas" w:eastAsia="Consolas" w:hAnsi="Consolas" w:cs="Consolas"/>
            <w:rPrChange w:id="234" w:author="Irina Smoke" w:date="2019-10-31T15:27:00Z">
              <w:rPr/>
            </w:rPrChange>
          </w:rPr>
          <w:t>faults group=</w:t>
        </w:r>
      </w:ins>
      <w:proofErr w:type="spellStart"/>
      <w:ins w:id="235" w:author="Irina Smoke" w:date="2019-10-31T15:28:00Z">
        <w:r w:rsidR="2316AA13" w:rsidRPr="14147A8E">
          <w:rPr>
            <w:rFonts w:ascii="Consolas" w:eastAsia="Consolas" w:hAnsi="Consolas" w:cs="Consolas"/>
            <w:rPrChange w:id="236" w:author="Irina Smoke" w:date="2019-10-31T15:27:00Z">
              <w:rPr/>
            </w:rPrChange>
          </w:rPr>
          <w:t>rg-usabilitytest</w:t>
        </w:r>
      </w:ins>
      <w:ins w:id="237" w:author="Irina Smoke" w:date="2019-10-31T15:31:00Z">
        <w:r w:rsidR="10814417" w:rsidRPr="14147A8E">
          <w:rPr>
            <w:rFonts w:ascii="Consolas" w:eastAsia="Consolas" w:hAnsi="Consolas" w:cs="Consolas"/>
            <w:rPrChange w:id="238" w:author="Irina Smoke" w:date="2019-10-31T15:27:00Z">
              <w:rPr/>
            </w:rPrChange>
          </w:rPr>
          <w:t>ing</w:t>
        </w:r>
      </w:ins>
      <w:proofErr w:type="spellEnd"/>
    </w:p>
    <w:p w14:paraId="139B6B1F" w14:textId="37557365" w:rsidR="5D8F5E8A" w:rsidRPr="008B0F0A" w:rsidRDefault="000779DB">
      <w:pPr>
        <w:rPr>
          <w:del w:id="239" w:author="Irina Smoke" w:date="2019-10-31T15:27:00Z"/>
          <w:rFonts w:ascii="Consolas" w:hAnsi="Consolas" w:cs="Consolas"/>
        </w:rPr>
      </w:pPr>
      <w:del w:id="240" w:author="Irina Smoke" w:date="2019-10-31T15:27:00Z">
        <w:r w:rsidRPr="008B0F0A" w:rsidDel="14147A8E">
          <w:rPr>
            <w:rFonts w:ascii="Consolas" w:eastAsia="Consolas" w:hAnsi="Consolas" w:cs="Consolas"/>
          </w:rPr>
          <w:delText>&lt;</w:delText>
        </w:r>
        <w:r w:rsidRPr="008B0F0A">
          <w:rPr>
            <w:rFonts w:ascii="Consolas" w:eastAsia="Consolas" w:hAnsi="Consolas" w:cs="Consolas"/>
          </w:rPr>
          <w:delText>resource group name&gt;</w:delText>
        </w:r>
      </w:del>
    </w:p>
    <w:p w14:paraId="485F1499" w14:textId="77777777" w:rsidR="14147A8E" w:rsidRDefault="14147A8E">
      <w:pPr>
        <w:rPr>
          <w:rFonts w:ascii="Consolas" w:eastAsia="Consolas" w:hAnsi="Consolas" w:cs="Consolas"/>
          <w:rPrChange w:id="241" w:author="Irina Smoke" w:date="2019-10-31T15:27:00Z">
            <w:rPr/>
          </w:rPrChange>
        </w:rPr>
      </w:pPr>
    </w:p>
    <w:p w14:paraId="192E3AC0" w14:textId="65BE50EA" w:rsidR="5D8F5E8A" w:rsidRPr="00983EB1" w:rsidRDefault="5D8F5E8A">
      <w:pPr>
        <w:rPr>
          <w:ins w:id="242" w:author="Irina Smoke" w:date="2019-10-31T15:28:00Z"/>
        </w:rPr>
      </w:pPr>
      <w:del w:id="243" w:author="Irina Smoke" w:date="2019-10-31T15:28:00Z">
        <w:r w:rsidRPr="008B0F0A">
          <w:rPr>
            <w:rFonts w:ascii="Consolas" w:eastAsia="Consolas" w:hAnsi="Consolas" w:cs="Consolas"/>
          </w:rPr>
          <w:delText>az configure</w:delText>
        </w:r>
      </w:del>
      <w:proofErr w:type="spellStart"/>
      <w:ins w:id="244" w:author="Irina Smoke" w:date="2019-10-31T15:28:00Z">
        <w:r w:rsidR="2316AA13" w:rsidRPr="2316AA13">
          <w:rPr>
            <w:rFonts w:ascii="Consolas" w:eastAsia="Consolas" w:hAnsi="Consolas" w:cs="Consolas"/>
            <w:rPrChange w:id="245" w:author="Irina Smoke" w:date="2019-10-31T15:28:00Z">
              <w:rPr/>
            </w:rPrChange>
          </w:rPr>
          <w:t>az</w:t>
        </w:r>
        <w:proofErr w:type="spellEnd"/>
        <w:r w:rsidR="2316AA13" w:rsidRPr="2316AA13">
          <w:rPr>
            <w:rFonts w:ascii="Consolas" w:eastAsia="Consolas" w:hAnsi="Consolas" w:cs="Consolas"/>
            <w:rPrChange w:id="246" w:author="Irina Smoke" w:date="2019-10-31T15:28:00Z">
              <w:rPr/>
            </w:rPrChange>
          </w:rPr>
          <w:t xml:space="preserve"> configure</w:t>
        </w:r>
        <w:r w:rsidRPr="00394AD0">
          <w:rPr>
            <w:rFonts w:ascii="Consolas" w:eastAsia="Consolas" w:hAnsi="Consolas" w:cs="Consolas"/>
          </w:rPr>
          <w:t xml:space="preserve"> --defaults spring-cloud=&lt;service instance name&gt;</w:t>
        </w:r>
      </w:ins>
    </w:p>
    <w:p w14:paraId="5828C3C6" w14:textId="65BE50EA" w:rsidR="5D8F5E8A" w:rsidRPr="00983EB1" w:rsidRDefault="5D8F5E8A">
      <w:pPr>
        <w:rPr>
          <w:del w:id="247" w:author="Irina Smoke" w:date="2019-10-31T15:28:00Z"/>
        </w:rPr>
      </w:pPr>
      <w:del w:id="248" w:author="Irina Smoke" w:date="2019-10-31T15:28:00Z">
        <w:r w:rsidRPr="00983EB1" w:rsidDel="2316AA13">
          <w:rPr>
            <w:rFonts w:ascii="Consolas" w:eastAsia="Consolas" w:hAnsi="Consolas" w:cs="Consolas"/>
          </w:rPr>
          <w:delText xml:space="preserve"> --defaults spring-cloud=&lt;service instance name&gt;</w:delText>
        </w:r>
      </w:del>
    </w:p>
    <w:p w14:paraId="4F308824" w14:textId="77777777" w:rsidR="2316AA13" w:rsidRDefault="2316AA13">
      <w:pPr>
        <w:rPr>
          <w:rFonts w:ascii="Consolas" w:eastAsia="Consolas" w:hAnsi="Consolas" w:cs="Consolas"/>
          <w:rPrChange w:id="249" w:author="Irina Smoke" w:date="2019-10-31T15:28:00Z">
            <w:rPr/>
          </w:rPrChange>
        </w:rPr>
      </w:pPr>
    </w:p>
    <w:p w14:paraId="0534EBCF" w14:textId="77777777" w:rsidR="00C41FAD" w:rsidRDefault="00C41FAD">
      <w:pPr>
        <w:rPr>
          <w:rFonts w:eastAsia="Calibri"/>
          <w:color w:val="5A5A5A" w:themeColor="text1" w:themeTint="A5"/>
          <w:spacing w:val="15"/>
        </w:rPr>
      </w:pPr>
    </w:p>
    <w:p w14:paraId="5D75471E" w14:textId="77777777" w:rsidR="008A62B6" w:rsidRDefault="008A62B6">
      <w:pPr>
        <w:rPr>
          <w:rFonts w:eastAsia="Calibri"/>
          <w:color w:val="5A5A5A" w:themeColor="text1" w:themeTint="A5"/>
          <w:spacing w:val="15"/>
        </w:rPr>
      </w:pPr>
    </w:p>
    <w:p w14:paraId="7214C668" w14:textId="07EF22D4" w:rsidR="5D8F5E8A" w:rsidRDefault="5D8F5E8A">
      <w:pPr>
        <w:rPr>
          <w:rFonts w:ascii="Calibri" w:eastAsia="Calibri" w:hAnsi="Calibri" w:cs="Calibri"/>
        </w:rPr>
      </w:pPr>
      <w:r w:rsidRPr="00983EB1">
        <w:rPr>
          <w:rFonts w:ascii="Calibri" w:eastAsia="Calibri" w:hAnsi="Calibri" w:cs="Calibri"/>
        </w:rPr>
        <w:t xml:space="preserve">Create </w:t>
      </w:r>
      <w:r w:rsidR="00C41FAD">
        <w:rPr>
          <w:rFonts w:ascii="Calibri" w:eastAsia="Calibri" w:hAnsi="Calibri" w:cs="Calibri"/>
        </w:rPr>
        <w:t>an</w:t>
      </w:r>
      <w:r w:rsidRPr="00983EB1">
        <w:rPr>
          <w:rFonts w:ascii="Calibri" w:eastAsia="Calibri" w:hAnsi="Calibri" w:cs="Calibri"/>
        </w:rPr>
        <w:t xml:space="preserve"> application </w:t>
      </w:r>
      <w:r w:rsidR="00C41FAD">
        <w:rPr>
          <w:rFonts w:ascii="Calibri" w:eastAsia="Calibri" w:hAnsi="Calibri" w:cs="Calibri"/>
        </w:rPr>
        <w:t xml:space="preserve">called </w:t>
      </w:r>
      <w:r w:rsidR="00C41FAD" w:rsidRPr="00C41FAD">
        <w:rPr>
          <w:rFonts w:ascii="Calibri" w:eastAsia="Calibri" w:hAnsi="Calibri" w:cs="Calibri"/>
          <w:b/>
          <w:bCs/>
        </w:rPr>
        <w:t>gateway</w:t>
      </w:r>
      <w:r w:rsidR="00C41FAD">
        <w:rPr>
          <w:rFonts w:ascii="Calibri" w:eastAsia="Calibri" w:hAnsi="Calibri" w:cs="Calibri"/>
        </w:rPr>
        <w:t xml:space="preserve"> </w:t>
      </w:r>
      <w:r w:rsidRPr="00983EB1">
        <w:rPr>
          <w:rFonts w:ascii="Calibri" w:eastAsia="Calibri" w:hAnsi="Calibri" w:cs="Calibri"/>
        </w:rPr>
        <w:t>via the Azure Portal</w:t>
      </w:r>
      <w:r w:rsidR="00C41FAD">
        <w:rPr>
          <w:rFonts w:ascii="Calibri" w:eastAsia="Calibri" w:hAnsi="Calibri" w:cs="Calibri"/>
        </w:rPr>
        <w:t xml:space="preserve"> UI (not via Cloud Shell).</w:t>
      </w:r>
      <w:r w:rsidR="00155421">
        <w:rPr>
          <w:rFonts w:ascii="Calibri" w:eastAsia="Calibri" w:hAnsi="Calibri" w:cs="Calibri"/>
        </w:rPr>
        <w:t xml:space="preserve"> Remember that </w:t>
      </w:r>
      <w:proofErr w:type="spellStart"/>
      <w:r w:rsidR="00155421">
        <w:rPr>
          <w:rFonts w:ascii="Calibri" w:eastAsia="Calibri" w:hAnsi="Calibri" w:cs="Calibri"/>
        </w:rPr>
        <w:t>PiggyMetrics</w:t>
      </w:r>
      <w:proofErr w:type="spellEnd"/>
      <w:r w:rsidR="00155421">
        <w:rPr>
          <w:rFonts w:ascii="Calibri" w:eastAsia="Calibri" w:hAnsi="Calibri" w:cs="Calibri"/>
        </w:rPr>
        <w:t xml:space="preserve"> is built </w:t>
      </w:r>
      <w:r w:rsidR="00F14625">
        <w:rPr>
          <w:rFonts w:ascii="Calibri" w:eastAsia="Calibri" w:hAnsi="Calibri" w:cs="Calibri"/>
        </w:rPr>
        <w:t>on Java 8.</w:t>
      </w:r>
    </w:p>
    <w:p w14:paraId="4182B422" w14:textId="77777777" w:rsidR="00C41FAD" w:rsidRDefault="00C41FAD">
      <w:pPr>
        <w:rPr>
          <w:ins w:id="250" w:author="Yaojin Yang" w:date="2019-10-31T11:03:00Z"/>
          <w:rFonts w:ascii="Calibri" w:eastAsia="Calibri" w:hAnsi="Calibri" w:cs="Calibri"/>
        </w:rPr>
      </w:pPr>
    </w:p>
    <w:p w14:paraId="044C3A7D" w14:textId="0A586EA8" w:rsidR="00CF3CE6" w:rsidRDefault="00CF3CE6">
      <w:pPr>
        <w:rPr>
          <w:rFonts w:ascii="Calibri" w:eastAsia="Calibri" w:hAnsi="Calibri" w:cs="Calibri"/>
        </w:rPr>
      </w:pPr>
      <w:ins w:id="251" w:author="Yaojin Yang" w:date="2019-10-31T11:03:00Z">
        <w:r>
          <w:rPr>
            <w:rFonts w:ascii="Calibri" w:eastAsia="Calibri" w:hAnsi="Calibri" w:cs="Calibri"/>
          </w:rPr>
          <w:t>You deploy gateway</w:t>
        </w:r>
        <w:r w:rsidR="00EB5012">
          <w:rPr>
            <w:rFonts w:ascii="Calibri" w:eastAsia="Calibri" w:hAnsi="Calibri" w:cs="Calibri"/>
          </w:rPr>
          <w:t xml:space="preserve"> to Azure.</w:t>
        </w:r>
      </w:ins>
    </w:p>
    <w:p w14:paraId="766CD425" w14:textId="77777777" w:rsidR="008A62B6" w:rsidRDefault="008A62B6">
      <w:pPr>
        <w:rPr>
          <w:rFonts w:ascii="Calibri" w:eastAsia="Calibri" w:hAnsi="Calibri" w:cs="Calibri"/>
        </w:rPr>
      </w:pPr>
    </w:p>
    <w:p w14:paraId="5D081569" w14:textId="6BD5E360" w:rsidR="00C41FAD" w:rsidRPr="008A62B6" w:rsidRDefault="008A62B6">
      <w:pPr>
        <w:rPr>
          <w:rFonts w:ascii="Consolas" w:eastAsia="Calibri" w:hAnsi="Consolas" w:cs="Consolas"/>
        </w:rPr>
      </w:pPr>
      <w:commentRangeStart w:id="252"/>
      <w:r w:rsidRPr="008A62B6">
        <w:rPr>
          <w:rFonts w:ascii="Consolas" w:eastAsia="Calibri" w:hAnsi="Consolas" w:cs="Consolas"/>
        </w:rPr>
        <w:lastRenderedPageBreak/>
        <w:t xml:space="preserve"># </w:t>
      </w:r>
      <w:r w:rsidR="00C41FAD" w:rsidRPr="008A62B6">
        <w:rPr>
          <w:rFonts w:ascii="Consolas" w:eastAsia="Calibri" w:hAnsi="Consolas" w:cs="Consolas"/>
        </w:rPr>
        <w:t xml:space="preserve">Install the Azure Spring Cloud </w:t>
      </w:r>
      <w:r w:rsidR="00836CDF">
        <w:rPr>
          <w:rFonts w:ascii="Consolas" w:eastAsia="Calibri" w:hAnsi="Consolas" w:cs="Consolas"/>
        </w:rPr>
        <w:t xml:space="preserve">CLI </w:t>
      </w:r>
      <w:r w:rsidR="00C41FAD" w:rsidRPr="008A62B6">
        <w:rPr>
          <w:rFonts w:ascii="Consolas" w:eastAsia="Calibri" w:hAnsi="Consolas" w:cs="Consolas"/>
        </w:rPr>
        <w:t>extension</w:t>
      </w:r>
      <w:commentRangeEnd w:id="252"/>
      <w:r w:rsidR="00607004">
        <w:rPr>
          <w:rStyle w:val="CommentReference"/>
        </w:rPr>
        <w:commentReference w:id="252"/>
      </w:r>
    </w:p>
    <w:p w14:paraId="48A714F9" w14:textId="312BD867" w:rsidR="00C41FAD" w:rsidDel="00CC7BE2" w:rsidRDefault="00C41FAD" w:rsidP="00C41FAD">
      <w:pPr>
        <w:rPr>
          <w:del w:id="253" w:author="Yaojin Yang" w:date="2019-10-31T21:17:00Z"/>
          <w:rFonts w:ascii="Consolas" w:hAnsi="Consolas" w:cs="Consolas"/>
          <w:color w:val="000000" w:themeColor="text1"/>
        </w:rPr>
      </w:pPr>
      <w:del w:id="254" w:author="Yaojin Yang" w:date="2019-10-31T21:17:00Z">
        <w:r w:rsidRPr="00C41FAD" w:rsidDel="00CC7BE2">
          <w:rPr>
            <w:rFonts w:ascii="Consolas" w:hAnsi="Consolas" w:cs="Consolas"/>
            <w:color w:val="000000" w:themeColor="text1"/>
          </w:rPr>
          <w:delText xml:space="preserve">az extension add -y </w:delText>
        </w:r>
      </w:del>
      <w:del w:id="255" w:author="Yaojin Yang" w:date="2019-10-31T12:56:00Z">
        <w:r w:rsidR="008A62B6" w:rsidRPr="008A62B6" w:rsidDel="00A0623E">
          <w:rPr>
            <w:rFonts w:ascii="Consolas" w:hAnsi="Consolas" w:cs="Consolas"/>
            <w:color w:val="000000" w:themeColor="text1"/>
          </w:rPr>
          <w:delText>–</w:delText>
        </w:r>
      </w:del>
      <w:del w:id="256" w:author="Yaojin Yang" w:date="2019-10-31T21:17:00Z">
        <w:r w:rsidRPr="00C41FAD" w:rsidDel="00CC7BE2">
          <w:rPr>
            <w:rFonts w:ascii="Consolas" w:hAnsi="Consolas" w:cs="Consolas"/>
            <w:color w:val="000000" w:themeColor="text1"/>
          </w:rPr>
          <w:delText>source</w:delText>
        </w:r>
        <w:r w:rsidR="008A62B6" w:rsidRPr="008A62B6" w:rsidDel="00CC7BE2">
          <w:rPr>
            <w:rFonts w:ascii="Consolas" w:hAnsi="Consolas" w:cs="Consolas"/>
            <w:color w:val="000000" w:themeColor="text1"/>
          </w:rPr>
          <w:delText xml:space="preserve"> </w:delText>
        </w:r>
      </w:del>
      <w:ins w:id="257" w:author="Yaojin Yang" w:date="2019-10-31T21:17:00Z">
        <w:r w:rsidR="00CC7BE2">
          <w:rPr>
            <w:rFonts w:ascii="Consolas" w:hAnsi="Consolas" w:cs="Consolas"/>
            <w:color w:val="000000" w:themeColor="text1"/>
          </w:rPr>
          <w:fldChar w:fldCharType="begin"/>
        </w:r>
        <w:r w:rsidR="00CC7BE2">
          <w:rPr>
            <w:rFonts w:ascii="Consolas" w:hAnsi="Consolas" w:cs="Consolas"/>
            <w:color w:val="000000" w:themeColor="text1"/>
          </w:rPr>
          <w:instrText xml:space="preserve"> HYPERLINK "" </w:instrText>
        </w:r>
        <w:r w:rsidR="00CC7BE2">
          <w:rPr>
            <w:rFonts w:ascii="Consolas" w:hAnsi="Consolas" w:cs="Consolas"/>
            <w:color w:val="000000" w:themeColor="text1"/>
          </w:rPr>
          <w:fldChar w:fldCharType="separate"/>
        </w:r>
      </w:ins>
      <w:del w:id="258" w:author="Yaojin Yang" w:date="2019-10-31T21:17:00Z">
        <w:r w:rsidR="00CC7BE2" w:rsidRPr="00E97852" w:rsidDel="00CC7BE2">
          <w:rPr>
            <w:rStyle w:val="Hyperlink"/>
            <w:rFonts w:ascii="Consolas" w:hAnsi="Consolas" w:cs="Consolas"/>
          </w:rPr>
          <w:delText>https://azureclitemp.blob.core.windows.net/spring-cloud/spring_cloud-0.1.0-py2.py3-none-any.whl</w:delText>
        </w:r>
      </w:del>
      <w:ins w:id="259" w:author="Yaojin Yang" w:date="2019-10-31T21:17:00Z">
        <w:r w:rsidR="00CC7BE2">
          <w:rPr>
            <w:rFonts w:ascii="Consolas" w:hAnsi="Consolas" w:cs="Consolas"/>
            <w:color w:val="000000" w:themeColor="text1"/>
          </w:rPr>
          <w:fldChar w:fldCharType="end"/>
        </w:r>
      </w:ins>
    </w:p>
    <w:p w14:paraId="7E4E88E0" w14:textId="29449685" w:rsidR="00607004" w:rsidRPr="00607004" w:rsidRDefault="00607004" w:rsidP="00607004">
      <w:pPr>
        <w:rPr>
          <w:ins w:id="260" w:author="Yaojin Yang" w:date="2019-10-31T21:18:00Z"/>
          <w:rFonts w:ascii="Segoe UI" w:eastAsia="SimSun" w:hAnsi="Segoe UI" w:cs="Segoe UI"/>
          <w:sz w:val="21"/>
          <w:szCs w:val="21"/>
          <w:lang w:eastAsia="zh-CN"/>
        </w:rPr>
      </w:pPr>
      <w:proofErr w:type="spellStart"/>
      <w:ins w:id="261" w:author="Yaojin Yang" w:date="2019-10-31T21:18:00Z">
        <w:r w:rsidRPr="00607004">
          <w:rPr>
            <w:rFonts w:ascii="Segoe UI" w:eastAsia="SimSun" w:hAnsi="Segoe UI" w:cs="Segoe UI"/>
            <w:sz w:val="21"/>
            <w:szCs w:val="21"/>
            <w:lang w:eastAsia="zh-CN"/>
          </w:rPr>
          <w:t>az</w:t>
        </w:r>
        <w:proofErr w:type="spellEnd"/>
        <w:r w:rsidRPr="00607004">
          <w:rPr>
            <w:rFonts w:ascii="Segoe UI" w:eastAsia="SimSun" w:hAnsi="Segoe UI" w:cs="Segoe UI"/>
            <w:sz w:val="21"/>
            <w:szCs w:val="21"/>
            <w:lang w:eastAsia="zh-CN"/>
          </w:rPr>
          <w:t xml:space="preserve"> extension add --name spring-cloud</w:t>
        </w:r>
      </w:ins>
    </w:p>
    <w:p w14:paraId="7EE5BA35" w14:textId="77777777" w:rsidR="00CC7BE2" w:rsidRPr="00C41FAD" w:rsidRDefault="00CC7BE2" w:rsidP="00C41FAD">
      <w:pPr>
        <w:rPr>
          <w:ins w:id="262" w:author="Yaojin Yang" w:date="2019-10-31T21:17:00Z"/>
          <w:rFonts w:ascii="Consolas" w:hAnsi="Consolas" w:cs="Consolas"/>
          <w:color w:val="000000" w:themeColor="text1"/>
        </w:rPr>
      </w:pPr>
    </w:p>
    <w:p w14:paraId="6BEF8877" w14:textId="77777777" w:rsidR="00C41FAD" w:rsidRPr="00C41FAD" w:rsidRDefault="00C41FAD">
      <w:pPr>
        <w:rPr>
          <w:rFonts w:ascii="Calibri" w:eastAsia="Calibri" w:hAnsi="Calibri" w:cs="Calibri"/>
        </w:rPr>
      </w:pPr>
    </w:p>
    <w:p w14:paraId="7230B2DD" w14:textId="77777777" w:rsidR="00C41FAD" w:rsidRDefault="00C41FAD">
      <w:pPr>
        <w:rPr>
          <w:rFonts w:ascii="Calibri" w:eastAsia="Calibri" w:hAnsi="Calibri" w:cs="Calibri"/>
        </w:rPr>
      </w:pPr>
    </w:p>
    <w:p w14:paraId="40E6A377" w14:textId="7E62B616" w:rsidR="00A01E72" w:rsidRPr="008A62B6" w:rsidRDefault="008A62B6">
      <w:pPr>
        <w:rPr>
          <w:rFonts w:ascii="Consolas" w:eastAsia="Calibri" w:hAnsi="Consolas" w:cs="Consolas"/>
        </w:rPr>
      </w:pPr>
      <w:r w:rsidRPr="008A62B6">
        <w:rPr>
          <w:rFonts w:ascii="Consolas" w:eastAsia="Calibri" w:hAnsi="Consolas" w:cs="Consolas"/>
        </w:rPr>
        <w:t xml:space="preserve"># </w:t>
      </w:r>
      <w:r w:rsidR="00A01E72" w:rsidRPr="008A62B6">
        <w:rPr>
          <w:rFonts w:ascii="Consolas" w:eastAsia="Calibri" w:hAnsi="Consolas" w:cs="Consolas"/>
        </w:rPr>
        <w:t>Deploy the gateway application</w:t>
      </w:r>
    </w:p>
    <w:p w14:paraId="68E3F099" w14:textId="5223B7B7" w:rsidR="007F306F" w:rsidRPr="00C41FAD" w:rsidDel="005B27BE" w:rsidRDefault="007F306F">
      <w:pPr>
        <w:rPr>
          <w:del w:id="263" w:author="Yaojin Yang" w:date="2019-10-31T11:04:00Z"/>
          <w:rFonts w:ascii="Consolas" w:eastAsia="Calibri" w:hAnsi="Consolas" w:cs="Consolas"/>
        </w:rPr>
      </w:pPr>
      <w:del w:id="264" w:author="Yaojin Yang" w:date="2019-10-31T11:04:00Z">
        <w:r w:rsidRPr="00C41FAD" w:rsidDel="005B27BE">
          <w:rPr>
            <w:rFonts w:ascii="Consolas" w:eastAsia="Calibri" w:hAnsi="Consolas" w:cs="Consolas"/>
          </w:rPr>
          <w:delText>cd PiggyMetrics</w:delText>
        </w:r>
      </w:del>
    </w:p>
    <w:p w14:paraId="7DC7EEC3" w14:textId="77777777" w:rsidR="00053A1F" w:rsidRPr="00053A1F" w:rsidRDefault="00053A1F" w:rsidP="00053A1F">
      <w:pPr>
        <w:rPr>
          <w:rFonts w:ascii="Consolas" w:hAnsi="Consolas" w:cs="Consolas"/>
        </w:rPr>
      </w:pPr>
      <w:proofErr w:type="spellStart"/>
      <w:r w:rsidRPr="00053A1F">
        <w:rPr>
          <w:rFonts w:ascii="Consolas" w:hAnsi="Consolas" w:cs="Consolas"/>
          <w:color w:val="24292E"/>
          <w:shd w:val="clear" w:color="auto" w:fill="F6F8FA"/>
        </w:rPr>
        <w:t>az</w:t>
      </w:r>
      <w:proofErr w:type="spellEnd"/>
      <w:r w:rsidRPr="00053A1F">
        <w:rPr>
          <w:rFonts w:ascii="Consolas" w:hAnsi="Consolas" w:cs="Consolas"/>
          <w:color w:val="24292E"/>
          <w:shd w:val="clear" w:color="auto" w:fill="F6F8FA"/>
        </w:rPr>
        <w:t xml:space="preserve"> spring-cloud app deploy -n gateway --jar-path ./gateway/target/gateway.jar</w:t>
      </w:r>
    </w:p>
    <w:p w14:paraId="5AFC7AC3" w14:textId="77777777" w:rsidR="003151C4" w:rsidRDefault="003151C4" w:rsidP="003151C4">
      <w:pPr>
        <w:pStyle w:val="Subtitle"/>
        <w:rPr>
          <w:rFonts w:eastAsia="Calibri"/>
        </w:rPr>
      </w:pPr>
    </w:p>
    <w:p w14:paraId="7A83403A" w14:textId="77777777" w:rsidR="00C41FAD" w:rsidRDefault="00C41FAD">
      <w:pPr>
        <w:rPr>
          <w:rFonts w:ascii="Calibri" w:eastAsia="Calibri" w:hAnsi="Calibri" w:cs="Calibri"/>
        </w:rPr>
      </w:pPr>
    </w:p>
    <w:p w14:paraId="5B94DE83" w14:textId="7A31BC00" w:rsidR="5D8F5E8A" w:rsidRDefault="008A62B6">
      <w:pPr>
        <w:rPr>
          <w:rFonts w:ascii="Consolas" w:eastAsia="Calibri" w:hAnsi="Consolas" w:cs="Consolas"/>
        </w:rPr>
      </w:pPr>
      <w:r w:rsidRPr="008A62B6">
        <w:rPr>
          <w:rFonts w:ascii="Consolas" w:eastAsia="Calibri" w:hAnsi="Consolas" w:cs="Consolas"/>
        </w:rPr>
        <w:t xml:space="preserve"># </w:t>
      </w:r>
      <w:r w:rsidR="5D8F5E8A" w:rsidRPr="008A62B6">
        <w:rPr>
          <w:rFonts w:ascii="Consolas" w:eastAsia="Calibri" w:hAnsi="Consolas" w:cs="Consolas"/>
        </w:rPr>
        <w:t xml:space="preserve">Create and deploy the account-service and auth-service applications using </w:t>
      </w:r>
      <w:ins w:id="265" w:author="Irina Smoke" w:date="2019-10-31T15:55:00Z">
        <w:r w:rsidR="79D7749D" w:rsidRPr="008A62B6">
          <w:rPr>
            <w:rFonts w:ascii="Consolas" w:eastAsia="Calibri" w:hAnsi="Consolas" w:cs="Consolas"/>
          </w:rPr>
          <w:t xml:space="preserve">the Cloud Shell </w:t>
        </w:r>
      </w:ins>
      <w:ins w:id="266" w:author="Yaojin Yang" w:date="2019-10-31T11:05:00Z">
        <w:r w:rsidR="00EB3CC4">
          <w:rPr>
            <w:rFonts w:ascii="Consolas" w:eastAsia="Calibri" w:hAnsi="Consolas" w:cs="Consolas"/>
          </w:rPr>
          <w:t>command line</w:t>
        </w:r>
      </w:ins>
      <w:del w:id="267" w:author="Yaojin Yang" w:date="2019-10-31T11:04:00Z">
        <w:r w:rsidR="5D8F5E8A" w:rsidRPr="008A62B6" w:rsidDel="00EB3CC4">
          <w:rPr>
            <w:rFonts w:ascii="Consolas" w:eastAsia="Calibri" w:hAnsi="Consolas" w:cs="Consolas"/>
          </w:rPr>
          <w:delText>Azure cloud shell</w:delText>
        </w:r>
      </w:del>
    </w:p>
    <w:p w14:paraId="66CBC1B8" w14:textId="77777777" w:rsidR="008A62B6" w:rsidRPr="008A62B6" w:rsidRDefault="008A62B6">
      <w:pPr>
        <w:rPr>
          <w:rFonts w:ascii="Consolas" w:hAnsi="Consolas" w:cs="Consolas"/>
        </w:rPr>
      </w:pPr>
    </w:p>
    <w:p w14:paraId="6A39ADFD" w14:textId="5A3E16E4" w:rsidR="5D8F5E8A" w:rsidRPr="008A62B6" w:rsidRDefault="5D8F5E8A" w:rsidP="003151C4">
      <w:pPr>
        <w:rPr>
          <w:rFonts w:ascii="Consolas" w:hAnsi="Consolas" w:cs="Consolas"/>
        </w:rPr>
      </w:pPr>
      <w:proofErr w:type="spellStart"/>
      <w:r w:rsidRPr="008A62B6">
        <w:rPr>
          <w:rFonts w:ascii="Consolas" w:eastAsia="Calibri" w:hAnsi="Consolas" w:cs="Consolas"/>
        </w:rPr>
        <w:t>az</w:t>
      </w:r>
      <w:proofErr w:type="spellEnd"/>
      <w:r w:rsidRPr="008A62B6">
        <w:rPr>
          <w:rFonts w:ascii="Consolas" w:eastAsia="Calibri" w:hAnsi="Consolas" w:cs="Consolas"/>
        </w:rPr>
        <w:t xml:space="preserve"> spring-cloud app create -n account-service </w:t>
      </w:r>
    </w:p>
    <w:p w14:paraId="3E153123" w14:textId="753D7996" w:rsidR="5D8F5E8A" w:rsidRPr="003151C4" w:rsidRDefault="5D8F5E8A" w:rsidP="003151C4">
      <w:pPr>
        <w:rPr>
          <w:ins w:id="268" w:author="Irina Smoke" w:date="2019-10-31T15:55:00Z"/>
          <w:rFonts w:ascii="Consolas" w:hAnsi="Consolas" w:cs="Consolas"/>
        </w:rPr>
      </w:pPr>
      <w:proofErr w:type="spellStart"/>
      <w:r w:rsidRPr="003151C4">
        <w:rPr>
          <w:rFonts w:ascii="Consolas" w:eastAsia="Calibri" w:hAnsi="Consolas" w:cs="Consolas"/>
        </w:rPr>
        <w:t>az</w:t>
      </w:r>
      <w:proofErr w:type="spellEnd"/>
      <w:r w:rsidRPr="003151C4">
        <w:rPr>
          <w:rFonts w:ascii="Consolas" w:eastAsia="Calibri" w:hAnsi="Consolas" w:cs="Consolas"/>
        </w:rPr>
        <w:t xml:space="preserve"> spring-cloud app deploy -n account-service --jar-path ./account-service/target/account-service.jar </w:t>
      </w:r>
    </w:p>
    <w:p w14:paraId="1D69CA45" w14:textId="563E8E6D" w:rsidR="79D7749D" w:rsidRDefault="79D7749D">
      <w:pPr>
        <w:rPr>
          <w:rFonts w:ascii="Consolas" w:eastAsia="Calibri" w:hAnsi="Consolas" w:cs="Consolas"/>
          <w:rPrChange w:id="269" w:author="Irina Smoke" w:date="2019-10-31T15:55:00Z">
            <w:rPr/>
          </w:rPrChange>
        </w:rPr>
      </w:pPr>
    </w:p>
    <w:p w14:paraId="3320307C" w14:textId="023734AF" w:rsidR="5D8F5E8A" w:rsidRPr="003151C4" w:rsidRDefault="5D8F5E8A" w:rsidP="003151C4">
      <w:pPr>
        <w:rPr>
          <w:rFonts w:ascii="Consolas" w:hAnsi="Consolas" w:cs="Consolas"/>
        </w:rPr>
      </w:pPr>
      <w:proofErr w:type="spellStart"/>
      <w:r w:rsidRPr="003151C4">
        <w:rPr>
          <w:rFonts w:ascii="Consolas" w:eastAsia="Calibri" w:hAnsi="Consolas" w:cs="Consolas"/>
        </w:rPr>
        <w:t>az</w:t>
      </w:r>
      <w:proofErr w:type="spellEnd"/>
      <w:r w:rsidRPr="003151C4">
        <w:rPr>
          <w:rFonts w:ascii="Consolas" w:eastAsia="Calibri" w:hAnsi="Consolas" w:cs="Consolas"/>
        </w:rPr>
        <w:t xml:space="preserve"> spring-cloud app create -n auth-service </w:t>
      </w:r>
    </w:p>
    <w:p w14:paraId="571BD047" w14:textId="77B78BA3" w:rsidR="5D8F5E8A" w:rsidRPr="003151C4" w:rsidRDefault="5D8F5E8A" w:rsidP="003151C4">
      <w:pPr>
        <w:rPr>
          <w:rFonts w:ascii="Consolas" w:hAnsi="Consolas" w:cs="Consolas"/>
        </w:rPr>
      </w:pPr>
      <w:proofErr w:type="spellStart"/>
      <w:r w:rsidRPr="003151C4">
        <w:rPr>
          <w:rFonts w:ascii="Consolas" w:eastAsia="Calibri" w:hAnsi="Consolas" w:cs="Consolas"/>
        </w:rPr>
        <w:t>az</w:t>
      </w:r>
      <w:proofErr w:type="spellEnd"/>
      <w:r w:rsidRPr="003151C4">
        <w:rPr>
          <w:rFonts w:ascii="Consolas" w:eastAsia="Calibri" w:hAnsi="Consolas" w:cs="Consolas"/>
        </w:rPr>
        <w:t xml:space="preserve"> spring-cloud app deploy -n auth-service --jar-path ./auth-service/target/auth-service.jar</w:t>
      </w:r>
    </w:p>
    <w:p w14:paraId="08DE76A3" w14:textId="3FB2BE12" w:rsidR="5D8F5E8A" w:rsidRPr="00983EB1" w:rsidRDefault="5D8F5E8A">
      <w:r w:rsidRPr="00983EB1">
        <w:rPr>
          <w:rFonts w:ascii="Calibri" w:eastAsia="Calibri" w:hAnsi="Calibri" w:cs="Calibri"/>
        </w:rPr>
        <w:t xml:space="preserve"> </w:t>
      </w:r>
    </w:p>
    <w:p w14:paraId="4E25CDD8" w14:textId="06D3D5BD" w:rsidR="5D8F5E8A" w:rsidRPr="00983EB1" w:rsidRDefault="5D8F5E8A">
      <w:r w:rsidRPr="00983EB1">
        <w:rPr>
          <w:rFonts w:ascii="Calibri" w:eastAsia="Calibri" w:hAnsi="Calibri" w:cs="Calibri"/>
        </w:rPr>
        <w:t xml:space="preserve"> </w:t>
      </w:r>
    </w:p>
    <w:p w14:paraId="2EA54882" w14:textId="77777777" w:rsidR="00063FDB" w:rsidRPr="00983EB1" w:rsidRDefault="00063FDB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983EB1">
        <w:br w:type="page"/>
      </w:r>
    </w:p>
    <w:p w14:paraId="55F3167B" w14:textId="2CA2356B" w:rsidR="00067221" w:rsidRDefault="00067221" w:rsidP="00067221">
      <w:pPr>
        <w:pStyle w:val="Heading1"/>
      </w:pPr>
      <w:r w:rsidRPr="5D8F5E8A">
        <w:lastRenderedPageBreak/>
        <w:t xml:space="preserve">Task </w:t>
      </w:r>
      <w:r>
        <w:t>4</w:t>
      </w:r>
      <w:r w:rsidRPr="5D8F5E8A">
        <w:t>: Assign a public endpoint</w:t>
      </w:r>
    </w:p>
    <w:p w14:paraId="69B24BD7" w14:textId="77777777" w:rsidR="00067221" w:rsidRDefault="00067221" w:rsidP="00067221">
      <w:r>
        <w:rPr>
          <w:rFonts w:ascii="Calibri" w:eastAsia="Calibri" w:hAnsi="Calibri" w:cs="Calibri"/>
        </w:rPr>
        <w:t xml:space="preserve">Make it so that there is a publicly accessible </w:t>
      </w:r>
      <w:r w:rsidRPr="5D8F5E8A">
        <w:rPr>
          <w:rFonts w:ascii="Calibri" w:eastAsia="Calibri" w:hAnsi="Calibri" w:cs="Calibri"/>
        </w:rPr>
        <w:t>endpoint to the gateway application</w:t>
      </w:r>
      <w:r>
        <w:rPr>
          <w:rFonts w:ascii="Calibri" w:eastAsia="Calibri" w:hAnsi="Calibri" w:cs="Calibri"/>
        </w:rPr>
        <w:t>. A</w:t>
      </w:r>
      <w:r w:rsidRPr="5D8F5E8A">
        <w:rPr>
          <w:rFonts w:ascii="Calibri" w:eastAsia="Calibri" w:hAnsi="Calibri" w:cs="Calibri"/>
        </w:rPr>
        <w:t xml:space="preserve">ccess </w:t>
      </w:r>
      <w:r>
        <w:rPr>
          <w:rFonts w:ascii="Calibri" w:eastAsia="Calibri" w:hAnsi="Calibri" w:cs="Calibri"/>
        </w:rPr>
        <w:t>the</w:t>
      </w:r>
      <w:r w:rsidRPr="5D8F5E8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application endpoint to ensure that it is up and running.</w:t>
      </w:r>
    </w:p>
    <w:p w14:paraId="78146B2B" w14:textId="77777777" w:rsidR="00067221" w:rsidRDefault="00067221" w:rsidP="00067221">
      <w:r w:rsidRPr="5D8F5E8A">
        <w:rPr>
          <w:rFonts w:ascii="Calibri" w:eastAsia="Calibri" w:hAnsi="Calibri" w:cs="Calibri"/>
          <w:sz w:val="22"/>
          <w:szCs w:val="22"/>
        </w:rPr>
        <w:t xml:space="preserve"> </w:t>
      </w:r>
    </w:p>
    <w:p w14:paraId="525304FC" w14:textId="77777777" w:rsidR="00067221" w:rsidRDefault="00067221" w:rsidP="00BE062A">
      <w:pPr>
        <w:pStyle w:val="Heading1"/>
      </w:pPr>
    </w:p>
    <w:p w14:paraId="005D8A9E" w14:textId="77777777" w:rsidR="00067221" w:rsidRDefault="000672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55113B" w14:textId="15D42D1C" w:rsidR="5D8F5E8A" w:rsidRDefault="5D8F5E8A" w:rsidP="00BE062A">
      <w:pPr>
        <w:pStyle w:val="Heading1"/>
      </w:pPr>
      <w:r w:rsidRPr="5D8F5E8A">
        <w:lastRenderedPageBreak/>
        <w:t xml:space="preserve">Task </w:t>
      </w:r>
      <w:r w:rsidR="00067221">
        <w:t>5</w:t>
      </w:r>
      <w:r w:rsidRPr="5D8F5E8A">
        <w:t>: Restart</w:t>
      </w:r>
    </w:p>
    <w:p w14:paraId="26311DBC" w14:textId="04E032AA" w:rsidR="5D8F5E8A" w:rsidRDefault="5D8F5E8A">
      <w:r w:rsidRPr="5D8F5E8A">
        <w:rPr>
          <w:rFonts w:ascii="Calibri" w:eastAsia="Calibri" w:hAnsi="Calibri" w:cs="Calibri"/>
        </w:rPr>
        <w:t>Restart the gateway application.</w:t>
      </w:r>
    </w:p>
    <w:p w14:paraId="1C1E2DAD" w14:textId="71D2F497" w:rsidR="5D8F5E8A" w:rsidRDefault="5D8F5E8A">
      <w:r w:rsidRPr="5D8F5E8A">
        <w:rPr>
          <w:rFonts w:ascii="Calibri" w:eastAsia="Calibri" w:hAnsi="Calibri" w:cs="Calibri"/>
          <w:sz w:val="22"/>
          <w:szCs w:val="22"/>
        </w:rPr>
        <w:t xml:space="preserve"> </w:t>
      </w:r>
    </w:p>
    <w:p w14:paraId="0F3F69DB" w14:textId="0D592D9C" w:rsidR="5D8F5E8A" w:rsidRDefault="5D8F5E8A">
      <w:r w:rsidRPr="5D8F5E8A">
        <w:rPr>
          <w:rFonts w:ascii="Calibri" w:eastAsia="Calibri" w:hAnsi="Calibri" w:cs="Calibri"/>
          <w:sz w:val="22"/>
          <w:szCs w:val="22"/>
        </w:rPr>
        <w:t xml:space="preserve"> </w:t>
      </w:r>
    </w:p>
    <w:p w14:paraId="1DF2A287" w14:textId="77777777" w:rsidR="00063FDB" w:rsidRDefault="00063F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76751E" w14:textId="7B37A965" w:rsidR="00AE385A" w:rsidRPr="00AE385A" w:rsidDel="00BC7248" w:rsidRDefault="00AE385A" w:rsidP="00AE385A">
      <w:pPr>
        <w:rPr>
          <w:del w:id="270" w:author="Yaojin Yang" w:date="2019-10-31T12:15:00Z"/>
        </w:rPr>
      </w:pPr>
    </w:p>
    <w:p w14:paraId="5C63E98A" w14:textId="77777777" w:rsidR="00063FDB" w:rsidRDefault="00063F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D5B51" w14:textId="0051C7A0" w:rsidR="5D8F5E8A" w:rsidRDefault="5D8F5E8A" w:rsidP="00BE062A">
      <w:pPr>
        <w:pStyle w:val="Heading1"/>
      </w:pPr>
      <w:r w:rsidRPr="5D8F5E8A">
        <w:lastRenderedPageBreak/>
        <w:t xml:space="preserve">Task 6: </w:t>
      </w:r>
      <w:r w:rsidRPr="00BE062A">
        <w:t>Adjust</w:t>
      </w:r>
      <w:r w:rsidRPr="5D8F5E8A">
        <w:t xml:space="preserve"> your application's resources</w:t>
      </w:r>
    </w:p>
    <w:p w14:paraId="6C3C5E30" w14:textId="0003379E" w:rsidR="5D8F5E8A" w:rsidRDefault="5D8F5E8A">
      <w:r w:rsidRPr="5D8F5E8A">
        <w:rPr>
          <w:rFonts w:ascii="Calibri" w:eastAsia="Calibri" w:hAnsi="Calibri" w:cs="Calibri"/>
        </w:rPr>
        <w:t>Make it so that the gateway app is running on 3 instances with 3 CPU and 2G</w:t>
      </w:r>
      <w:r w:rsidR="00063FDB">
        <w:rPr>
          <w:rFonts w:ascii="Calibri" w:eastAsia="Calibri" w:hAnsi="Calibri" w:cs="Calibri"/>
        </w:rPr>
        <w:t>B</w:t>
      </w:r>
      <w:r w:rsidRPr="5D8F5E8A">
        <w:rPr>
          <w:rFonts w:ascii="Calibri" w:eastAsia="Calibri" w:hAnsi="Calibri" w:cs="Calibri"/>
        </w:rPr>
        <w:t xml:space="preserve"> of memory each.</w:t>
      </w:r>
    </w:p>
    <w:p w14:paraId="27B384FF" w14:textId="36F6D0EF" w:rsidR="00EC4B9C" w:rsidRDefault="00EC4B9C" w:rsidP="5D8F5E8A">
      <w:pPr>
        <w:rPr>
          <w:ins w:id="271" w:author="Yaojin Yang" w:date="2019-10-31T11:06:00Z"/>
        </w:rPr>
      </w:pPr>
    </w:p>
    <w:p w14:paraId="35BA3605" w14:textId="77777777" w:rsidR="00EC4B9C" w:rsidRDefault="00EC4B9C">
      <w:pPr>
        <w:spacing w:after="160" w:line="259" w:lineRule="auto"/>
        <w:rPr>
          <w:ins w:id="272" w:author="Yaojin Yang" w:date="2019-10-31T11:06:00Z"/>
        </w:rPr>
      </w:pPr>
      <w:ins w:id="273" w:author="Yaojin Yang" w:date="2019-10-31T11:06:00Z">
        <w:r>
          <w:br w:type="page"/>
        </w:r>
      </w:ins>
    </w:p>
    <w:p w14:paraId="0C12292E" w14:textId="1FAF72AA" w:rsidR="00BC7248" w:rsidRDefault="00BC7248" w:rsidP="00BC7248">
      <w:pPr>
        <w:pStyle w:val="Heading1"/>
        <w:rPr>
          <w:ins w:id="274" w:author="Yaojin Yang" w:date="2019-10-31T12:14:00Z"/>
        </w:rPr>
      </w:pPr>
      <w:ins w:id="275" w:author="Yaojin Yang" w:date="2019-10-31T12:14:00Z">
        <w:r>
          <w:lastRenderedPageBreak/>
          <w:t xml:space="preserve">Task 7 </w:t>
        </w:r>
        <w:r w:rsidRPr="00C61D4F">
          <w:t>Enable and Use Distributed Tracing</w:t>
        </w:r>
      </w:ins>
    </w:p>
    <w:p w14:paraId="2FC26EBA" w14:textId="3DCD6157" w:rsidR="00BC7248" w:rsidRDefault="00BC7248" w:rsidP="00BC7248">
      <w:pPr>
        <w:rPr>
          <w:ins w:id="276" w:author="Yaojin Yang" w:date="2019-10-31T12:14:00Z"/>
        </w:rPr>
      </w:pPr>
      <w:commentRangeStart w:id="277"/>
      <w:ins w:id="278" w:author="Yaojin Yang" w:date="2019-10-31T12:14:00Z">
        <w:r>
          <w:t xml:space="preserve">Imagine </w:t>
        </w:r>
      </w:ins>
      <w:ins w:id="279" w:author="Yaojin Yang" w:date="2019-10-31T12:16:00Z">
        <w:r w:rsidR="006C18A3">
          <w:t>there is</w:t>
        </w:r>
      </w:ins>
      <w:ins w:id="280" w:author="Yaojin Yang" w:date="2019-10-31T12:14:00Z">
        <w:r>
          <w:t xml:space="preserve"> a sample Spring application</w:t>
        </w:r>
      </w:ins>
      <w:ins w:id="281" w:author="Yaojin Yang" w:date="2019-10-31T12:16:00Z">
        <w:r w:rsidR="006C18A3">
          <w:t xml:space="preserve"> running on </w:t>
        </w:r>
      </w:ins>
      <w:ins w:id="282" w:author="Yaojin Yang" w:date="2019-10-31T12:21:00Z">
        <w:r w:rsidR="005B3DF0">
          <w:t xml:space="preserve">an </w:t>
        </w:r>
      </w:ins>
      <w:ins w:id="283" w:author="Yaojin Yang" w:date="2019-10-31T12:16:00Z">
        <w:r w:rsidR="00ED41AF">
          <w:t>Azure Spring Cloud</w:t>
        </w:r>
      </w:ins>
      <w:ins w:id="284" w:author="Yaojin Yang" w:date="2019-10-31T12:21:00Z">
        <w:r w:rsidR="005B3DF0">
          <w:t xml:space="preserve"> service instance </w:t>
        </w:r>
      </w:ins>
      <w:ins w:id="285" w:author="Yaojin Yang" w:date="2019-10-31T12:22:00Z">
        <w:r w:rsidR="00CF12C3">
          <w:t xml:space="preserve">of </w:t>
        </w:r>
        <w:proofErr w:type="spellStart"/>
        <w:r w:rsidR="00CF12C3">
          <w:rPr>
            <w:rFonts w:ascii="Segoe UI" w:hAnsi="Segoe UI" w:cs="Segoe UI"/>
            <w:b/>
            <w:bCs/>
            <w:color w:val="000000"/>
            <w:sz w:val="27"/>
            <w:szCs w:val="27"/>
            <w:shd w:val="clear" w:color="auto" w:fill="FFFFFF"/>
          </w:rPr>
          <w:t>asc-usabilitytesting</w:t>
        </w:r>
      </w:ins>
      <w:proofErr w:type="spellEnd"/>
      <w:ins w:id="286" w:author="Yaojin Yang" w:date="2019-10-31T12:14:00Z">
        <w:r>
          <w:t xml:space="preserve">, called </w:t>
        </w:r>
        <w:proofErr w:type="spellStart"/>
        <w:r>
          <w:t>PiggyMetrics</w:t>
        </w:r>
        <w:proofErr w:type="spellEnd"/>
        <w:r>
          <w:t xml:space="preserve">. The application consists of three micro services, gateway, account-service and auth-service. You are interested in </w:t>
        </w:r>
      </w:ins>
      <w:ins w:id="287" w:author="Yaojin Yang" w:date="2019-10-31T12:17:00Z">
        <w:r w:rsidR="00EE6D85">
          <w:t>enabling and using di</w:t>
        </w:r>
      </w:ins>
      <w:ins w:id="288" w:author="Yaojin Yang" w:date="2019-10-31T12:18:00Z">
        <w:r w:rsidR="00EE6D85">
          <w:t>stributed tracing</w:t>
        </w:r>
        <w:r w:rsidR="00F85564">
          <w:t xml:space="preserve"> for </w:t>
        </w:r>
        <w:proofErr w:type="spellStart"/>
        <w:r w:rsidR="00F85564">
          <w:t>PiggyM</w:t>
        </w:r>
      </w:ins>
      <w:ins w:id="289" w:author="Yaojin Yang" w:date="2019-10-31T12:19:00Z">
        <w:r w:rsidR="0025689D">
          <w:t>e</w:t>
        </w:r>
      </w:ins>
      <w:ins w:id="290" w:author="Yaojin Yang" w:date="2019-10-31T12:18:00Z">
        <w:r w:rsidR="00F85564">
          <w:t>trics</w:t>
        </w:r>
      </w:ins>
      <w:proofErr w:type="spellEnd"/>
      <w:ins w:id="291" w:author="Yaojin Yang" w:date="2019-10-31T12:14:00Z">
        <w:r>
          <w:t>.</w:t>
        </w:r>
      </w:ins>
      <w:commentRangeEnd w:id="277"/>
      <w:ins w:id="292" w:author="Yaojin Yang" w:date="2019-10-31T12:18:00Z">
        <w:r w:rsidR="00F85564">
          <w:rPr>
            <w:rStyle w:val="CommentReference"/>
          </w:rPr>
          <w:commentReference w:id="277"/>
        </w:r>
      </w:ins>
    </w:p>
    <w:p w14:paraId="76DA7CE8" w14:textId="77777777" w:rsidR="5D8F5E8A" w:rsidRDefault="5D8F5E8A" w:rsidP="5D8F5E8A">
      <w:pPr>
        <w:rPr>
          <w:ins w:id="293" w:author="Yaojin Yang" w:date="2019-10-31T12:19:00Z"/>
        </w:rPr>
      </w:pPr>
    </w:p>
    <w:p w14:paraId="5E224924" w14:textId="524ED7DC" w:rsidR="0025689D" w:rsidRDefault="00E94AFF" w:rsidP="5D8F5E8A">
      <w:pPr>
        <w:rPr>
          <w:ins w:id="294" w:author="Yaojin Yang" w:date="2019-10-31T12:19:00Z"/>
        </w:rPr>
      </w:pPr>
      <w:ins w:id="295" w:author="Yaojin Yang" w:date="2019-10-31T12:19:00Z">
        <w:r>
          <w:rPr>
            <w:noProof/>
          </w:rPr>
          <w:object w:dxaOrig="9054" w:dyaOrig="2663" w14:anchorId="37C0B658">
            <v:shape id="_x0000_i1025" type="#_x0000_t75" alt="" style="width:453.45pt;height:133.3pt;mso-width-percent:0;mso-height-percent:0;mso-width-percent:0;mso-height-percent:0" o:ole="">
              <v:imagedata r:id="rId9" o:title=""/>
            </v:shape>
            <o:OLEObject Type="Embed" ProgID="Visio.Drawing.15" ShapeID="_x0000_i1025" DrawAspect="Content" ObjectID="_1634122596" r:id="rId17"/>
          </w:object>
        </w:r>
      </w:ins>
    </w:p>
    <w:p w14:paraId="56EBB37F" w14:textId="77777777" w:rsidR="0025689D" w:rsidRDefault="0025689D" w:rsidP="5D8F5E8A">
      <w:pPr>
        <w:rPr>
          <w:ins w:id="296" w:author="Yaojin Yang" w:date="2019-10-31T12:19:00Z"/>
        </w:rPr>
      </w:pPr>
    </w:p>
    <w:p w14:paraId="0922BC3A" w14:textId="40CA13D8" w:rsidR="00960804" w:rsidRDefault="00E5193B" w:rsidP="5D8F5E8A">
      <w:pPr>
        <w:rPr>
          <w:ins w:id="297" w:author="Yaojin Yang" w:date="2019-10-31T12:24:00Z"/>
          <w:rFonts w:ascii="Calibri" w:eastAsia="Calibri" w:hAnsi="Calibri" w:cs="Calibri"/>
        </w:rPr>
      </w:pPr>
      <w:ins w:id="298" w:author="Yaojin Yang" w:date="2019-10-31T12:23:00Z">
        <w:r w:rsidRPr="004D06B3">
          <w:rPr>
            <w:rFonts w:ascii="Calibri" w:eastAsia="Calibri" w:hAnsi="Calibri" w:cs="Calibri"/>
            <w:rPrChange w:id="299" w:author="Yaojin Yang" w:date="2019-10-31T12:24:00Z">
              <w:rPr/>
            </w:rPrChange>
          </w:rPr>
          <w:t xml:space="preserve">Go to </w:t>
        </w:r>
        <w:proofErr w:type="spellStart"/>
        <w:r w:rsidRPr="004D06B3">
          <w:rPr>
            <w:rFonts w:ascii="Calibri" w:eastAsia="Calibri" w:hAnsi="Calibri" w:cs="Calibri"/>
            <w:rPrChange w:id="300" w:author="Yaojin Yang" w:date="2019-10-31T12:24:00Z"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  <w:shd w:val="clear" w:color="auto" w:fill="FFFFFF"/>
              </w:rPr>
            </w:rPrChange>
          </w:rPr>
          <w:t>asc-usabilitytesting</w:t>
        </w:r>
        <w:proofErr w:type="spellEnd"/>
        <w:r w:rsidRPr="004D06B3">
          <w:rPr>
            <w:rFonts w:ascii="Calibri" w:eastAsia="Calibri" w:hAnsi="Calibri" w:cs="Calibri"/>
            <w:rPrChange w:id="301" w:author="Yaojin Yang" w:date="2019-10-31T12:24:00Z">
              <w:rPr>
                <w:rFonts w:ascii="Segoe UI" w:hAnsi="Segoe UI" w:cs="Segoe UI"/>
                <w:b/>
                <w:bCs/>
                <w:color w:val="000000"/>
                <w:sz w:val="27"/>
                <w:szCs w:val="27"/>
                <w:shd w:val="clear" w:color="auto" w:fill="FFFFFF"/>
              </w:rPr>
            </w:rPrChange>
          </w:rPr>
          <w:t xml:space="preserve"> </w:t>
        </w:r>
      </w:ins>
      <w:ins w:id="302" w:author="Yaojin Yang" w:date="2019-10-31T12:24:00Z">
        <w:r w:rsidR="004D06B3" w:rsidRPr="008F688E">
          <w:rPr>
            <w:rFonts w:ascii="Calibri" w:eastAsia="Calibri" w:hAnsi="Calibri" w:cs="Calibri"/>
          </w:rPr>
          <w:t>service in the Azure Portal</w:t>
        </w:r>
        <w:r w:rsidR="004D06B3">
          <w:rPr>
            <w:rFonts w:ascii="Calibri" w:eastAsia="Calibri" w:hAnsi="Calibri" w:cs="Calibri"/>
          </w:rPr>
          <w:t xml:space="preserve"> </w:t>
        </w:r>
      </w:ins>
    </w:p>
    <w:p w14:paraId="1EBE8593" w14:textId="77777777" w:rsidR="00192AA6" w:rsidRDefault="00192AA6" w:rsidP="5D8F5E8A">
      <w:pPr>
        <w:rPr>
          <w:ins w:id="303" w:author="Yaojin Yang" w:date="2019-10-31T12:24:00Z"/>
          <w:rFonts w:ascii="Calibri" w:eastAsia="Calibri" w:hAnsi="Calibri" w:cs="Calibri"/>
        </w:rPr>
      </w:pPr>
    </w:p>
    <w:p w14:paraId="252408EE" w14:textId="58A1A3F6" w:rsidR="00192AA6" w:rsidRDefault="00BF514B" w:rsidP="5D8F5E8A">
      <w:pPr>
        <w:rPr>
          <w:ins w:id="304" w:author="Yaojin Yang" w:date="2019-10-31T12:29:00Z"/>
          <w:rFonts w:ascii="Calibri" w:eastAsia="Calibri" w:hAnsi="Calibri" w:cs="Calibri"/>
        </w:rPr>
      </w:pPr>
      <w:ins w:id="305" w:author="Yaojin Yang" w:date="2019-10-31T12:25:00Z">
        <w:r>
          <w:rPr>
            <w:rFonts w:ascii="Calibri" w:eastAsia="Calibri" w:hAnsi="Calibri" w:cs="Calibri"/>
          </w:rPr>
          <w:t xml:space="preserve">Enable </w:t>
        </w:r>
      </w:ins>
      <w:ins w:id="306" w:author="Yaojin Yang" w:date="2019-10-31T12:26:00Z">
        <w:r w:rsidR="002B4B7C">
          <w:rPr>
            <w:rFonts w:ascii="Calibri" w:eastAsia="Calibri" w:hAnsi="Calibri" w:cs="Calibri"/>
          </w:rPr>
          <w:t>Distributed</w:t>
        </w:r>
        <w:r w:rsidR="00533D39">
          <w:rPr>
            <w:rFonts w:ascii="Calibri" w:eastAsia="Calibri" w:hAnsi="Calibri" w:cs="Calibri"/>
          </w:rPr>
          <w:t xml:space="preserve"> </w:t>
        </w:r>
        <w:r w:rsidR="002B4B7C">
          <w:rPr>
            <w:rFonts w:ascii="Calibri" w:eastAsia="Calibri" w:hAnsi="Calibri" w:cs="Calibri"/>
          </w:rPr>
          <w:t>Tracing for this service</w:t>
        </w:r>
      </w:ins>
    </w:p>
    <w:p w14:paraId="227E64B1" w14:textId="77777777" w:rsidR="006366CA" w:rsidRDefault="006366CA" w:rsidP="5D8F5E8A">
      <w:pPr>
        <w:rPr>
          <w:ins w:id="307" w:author="Yaojin Yang" w:date="2019-10-31T12:29:00Z"/>
          <w:rFonts w:ascii="Calibri" w:eastAsia="Calibri" w:hAnsi="Calibri" w:cs="Calibri"/>
        </w:rPr>
      </w:pPr>
    </w:p>
    <w:p w14:paraId="4DCB27A0" w14:textId="5A489C1C" w:rsidR="006366CA" w:rsidRDefault="006366CA" w:rsidP="5D8F5E8A">
      <w:pPr>
        <w:rPr>
          <w:ins w:id="308" w:author="Yaojin Yang" w:date="2019-10-31T13:55:00Z"/>
          <w:rFonts w:ascii="Calibri" w:eastAsia="Calibri" w:hAnsi="Calibri" w:cs="Calibri"/>
        </w:rPr>
      </w:pPr>
      <w:ins w:id="309" w:author="Yaojin Yang" w:date="2019-10-31T12:29:00Z">
        <w:r>
          <w:rPr>
            <w:rFonts w:ascii="Calibri" w:eastAsia="Calibri" w:hAnsi="Calibri" w:cs="Calibri"/>
          </w:rPr>
          <w:t>Launch an application map to view</w:t>
        </w:r>
      </w:ins>
    </w:p>
    <w:p w14:paraId="7E2D755B" w14:textId="77777777" w:rsidR="00DC4F2E" w:rsidRDefault="00DC4F2E" w:rsidP="5D8F5E8A">
      <w:pPr>
        <w:rPr>
          <w:ins w:id="310" w:author="Yaojin Yang" w:date="2019-10-31T13:55:00Z"/>
          <w:rFonts w:ascii="Calibri" w:eastAsia="Calibri" w:hAnsi="Calibri" w:cs="Calibri"/>
        </w:rPr>
      </w:pPr>
    </w:p>
    <w:p w14:paraId="54C5A78D" w14:textId="0E9239D8" w:rsidR="00DC4F2E" w:rsidRDefault="00F21077" w:rsidP="5D8F5E8A">
      <w:pPr>
        <w:rPr>
          <w:ins w:id="311" w:author="Yaojin Yang" w:date="2019-10-31T15:41:00Z"/>
          <w:rFonts w:ascii="Calibri" w:eastAsia="Calibri" w:hAnsi="Calibri" w:cs="Calibri"/>
        </w:rPr>
      </w:pPr>
      <w:ins w:id="312" w:author="Yaojin Yang" w:date="2019-10-31T13:59:00Z">
        <w:r>
          <w:rPr>
            <w:rFonts w:ascii="Calibri" w:eastAsia="Calibri" w:hAnsi="Calibri" w:cs="Calibri"/>
          </w:rPr>
          <w:t xml:space="preserve">Find out </w:t>
        </w:r>
      </w:ins>
      <w:ins w:id="313" w:author="Irina Smoke" w:date="2019-10-31T15:09:00Z">
        <w:r w:rsidR="30CBE8A4">
          <w:rPr>
            <w:rFonts w:ascii="Calibri" w:eastAsia="Calibri" w:hAnsi="Calibri" w:cs="Calibri"/>
          </w:rPr>
          <w:t>wha</w:t>
        </w:r>
        <w:r w:rsidR="36FDA591">
          <w:rPr>
            <w:rFonts w:ascii="Calibri" w:eastAsia="Calibri" w:hAnsi="Calibri" w:cs="Calibri"/>
          </w:rPr>
          <w:t>t is the</w:t>
        </w:r>
        <w:r w:rsidR="30CBE8A4">
          <w:rPr>
            <w:rFonts w:ascii="Calibri" w:eastAsia="Calibri" w:hAnsi="Calibri" w:cs="Calibri"/>
          </w:rPr>
          <w:t xml:space="preserve"> </w:t>
        </w:r>
      </w:ins>
      <w:ins w:id="314" w:author="Yaojin Yang" w:date="2019-10-31T13:59:00Z">
        <w:r>
          <w:rPr>
            <w:rFonts w:ascii="Calibri" w:eastAsia="Calibri" w:hAnsi="Calibri" w:cs="Calibri"/>
          </w:rPr>
          <w:t>top error</w:t>
        </w:r>
      </w:ins>
      <w:ins w:id="315" w:author="Yaojin Yang" w:date="2019-10-31T14:00:00Z">
        <w:r>
          <w:rPr>
            <w:rFonts w:ascii="Calibri" w:eastAsia="Calibri" w:hAnsi="Calibri" w:cs="Calibri"/>
          </w:rPr>
          <w:t xml:space="preserve"> response code </w:t>
        </w:r>
        <w:r w:rsidR="0026765E">
          <w:rPr>
            <w:rFonts w:ascii="Calibri" w:eastAsia="Calibri" w:hAnsi="Calibri" w:cs="Calibri"/>
          </w:rPr>
          <w:t>for gateway during last 24 hours</w:t>
        </w:r>
      </w:ins>
    </w:p>
    <w:p w14:paraId="5241DDDA" w14:textId="20799AFE" w:rsidR="00C41984" w:rsidRDefault="00C41984" w:rsidP="5D8F5E8A">
      <w:pPr>
        <w:rPr>
          <w:ins w:id="316" w:author="Yaojin Yang" w:date="2019-10-31T15:41:00Z"/>
          <w:rFonts w:ascii="Calibri" w:eastAsia="Calibri" w:hAnsi="Calibri" w:cs="Calibri"/>
        </w:rPr>
      </w:pPr>
    </w:p>
    <w:p w14:paraId="743BCC3A" w14:textId="77777777" w:rsidR="00C41984" w:rsidRDefault="00C41984">
      <w:pPr>
        <w:spacing w:after="160" w:line="259" w:lineRule="auto"/>
        <w:rPr>
          <w:ins w:id="317" w:author="Yaojin Yang" w:date="2019-10-31T15:41:00Z"/>
          <w:rFonts w:ascii="Calibri" w:eastAsia="Calibri" w:hAnsi="Calibri" w:cs="Calibri"/>
        </w:rPr>
      </w:pPr>
      <w:ins w:id="318" w:author="Yaojin Yang" w:date="2019-10-31T15:41:00Z">
        <w:r>
          <w:rPr>
            <w:rFonts w:ascii="Calibri" w:eastAsia="Calibri" w:hAnsi="Calibri" w:cs="Calibri"/>
          </w:rPr>
          <w:br w:type="page"/>
        </w:r>
      </w:ins>
    </w:p>
    <w:p w14:paraId="42A917F9" w14:textId="7FBE306A" w:rsidR="00C41984" w:rsidRDefault="00C41984" w:rsidP="00C41984">
      <w:pPr>
        <w:pStyle w:val="Heading1"/>
        <w:rPr>
          <w:ins w:id="319" w:author="Yaojin Yang" w:date="2019-10-31T15:42:00Z"/>
        </w:rPr>
      </w:pPr>
      <w:ins w:id="320" w:author="Yaojin Yang" w:date="2019-10-31T15:42:00Z">
        <w:r>
          <w:lastRenderedPageBreak/>
          <w:t xml:space="preserve">Task 7 </w:t>
        </w:r>
      </w:ins>
      <w:ins w:id="321" w:author="Yaojin Yang" w:date="2019-10-31T15:44:00Z">
        <w:r w:rsidR="001E2E5E">
          <w:t>Deploy to staging</w:t>
        </w:r>
      </w:ins>
    </w:p>
    <w:p w14:paraId="563A952C" w14:textId="21BB9374" w:rsidR="00C41984" w:rsidRDefault="00BB7C41" w:rsidP="5D8F5E8A">
      <w:pPr>
        <w:rPr>
          <w:ins w:id="322" w:author="Yaojin Yang" w:date="2019-10-31T15:50:00Z"/>
          <w:rFonts w:ascii="Calibri" w:eastAsia="Calibri" w:hAnsi="Calibri" w:cs="Calibri"/>
        </w:rPr>
      </w:pPr>
      <w:ins w:id="323" w:author="Yaojin Yang" w:date="2019-10-31T15:44:00Z">
        <w:r>
          <w:rPr>
            <w:rFonts w:ascii="Calibri" w:eastAsia="Calibri" w:hAnsi="Calibri" w:cs="Calibri"/>
          </w:rPr>
          <w:t xml:space="preserve">Imagine </w:t>
        </w:r>
        <w:r w:rsidR="00324B7B">
          <w:rPr>
            <w:rFonts w:ascii="Calibri" w:eastAsia="Calibri" w:hAnsi="Calibri" w:cs="Calibri"/>
          </w:rPr>
          <w:t xml:space="preserve">you made a </w:t>
        </w:r>
      </w:ins>
      <w:ins w:id="324" w:author="Yaojin Yang" w:date="2019-10-31T15:45:00Z">
        <w:r w:rsidR="00B74C79">
          <w:rPr>
            <w:rFonts w:ascii="Calibri" w:eastAsia="Calibri" w:hAnsi="Calibri" w:cs="Calibri"/>
          </w:rPr>
          <w:t xml:space="preserve">CSS file </w:t>
        </w:r>
        <w:r w:rsidR="00324B7B">
          <w:rPr>
            <w:rFonts w:ascii="Calibri" w:eastAsia="Calibri" w:hAnsi="Calibri" w:cs="Calibri"/>
          </w:rPr>
          <w:t>change</w:t>
        </w:r>
      </w:ins>
      <w:ins w:id="325" w:author="Yaojin Yang" w:date="2019-10-31T15:50:00Z">
        <w:r w:rsidR="000C2071">
          <w:rPr>
            <w:rFonts w:ascii="Calibri" w:eastAsia="Calibri" w:hAnsi="Calibri" w:cs="Calibri"/>
          </w:rPr>
          <w:t xml:space="preserve">, </w:t>
        </w:r>
        <w:proofErr w:type="spellStart"/>
        <w:r w:rsidR="000C2071">
          <w:rPr>
            <w:rFonts w:ascii="Calibri" w:eastAsia="Calibri" w:hAnsi="Calibri" w:cs="Calibri"/>
          </w:rPr>
          <w:t>fli</w:t>
        </w:r>
      </w:ins>
      <w:ins w:id="326" w:author="Yaojin Yang" w:date="2019-10-31T15:51:00Z">
        <w:r w:rsidR="000C2071">
          <w:rPr>
            <w:rFonts w:ascii="Calibri" w:eastAsia="Calibri" w:hAnsi="Calibri" w:cs="Calibri"/>
          </w:rPr>
          <w:t>ptext’s</w:t>
        </w:r>
        <w:proofErr w:type="spellEnd"/>
        <w:r w:rsidR="000C2071">
          <w:rPr>
            <w:rFonts w:ascii="Calibri" w:eastAsia="Calibri" w:hAnsi="Calibri" w:cs="Calibri"/>
          </w:rPr>
          <w:t xml:space="preserve"> background color </w:t>
        </w:r>
        <w:r w:rsidR="00032964">
          <w:rPr>
            <w:rFonts w:ascii="Calibri" w:eastAsia="Calibri" w:hAnsi="Calibri" w:cs="Calibri"/>
          </w:rPr>
          <w:t>from white to black,</w:t>
        </w:r>
      </w:ins>
      <w:ins w:id="327" w:author="Yaojin Yang" w:date="2019-10-31T15:45:00Z">
        <w:r w:rsidR="00324B7B">
          <w:rPr>
            <w:rFonts w:ascii="Calibri" w:eastAsia="Calibri" w:hAnsi="Calibri" w:cs="Calibri"/>
          </w:rPr>
          <w:t xml:space="preserve"> on </w:t>
        </w:r>
        <w:r w:rsidR="00C15B66">
          <w:rPr>
            <w:rFonts w:ascii="Calibri" w:eastAsia="Calibri" w:hAnsi="Calibri" w:cs="Calibri"/>
          </w:rPr>
          <w:t>gateway’s</w:t>
        </w:r>
        <w:r w:rsidR="00B74C79">
          <w:rPr>
            <w:rFonts w:ascii="Calibri" w:eastAsia="Calibri" w:hAnsi="Calibri" w:cs="Calibri"/>
          </w:rPr>
          <w:t xml:space="preserve"> launch page</w:t>
        </w:r>
      </w:ins>
      <w:ins w:id="328" w:author="Yaojin Yang" w:date="2019-10-31T15:48:00Z">
        <w:r w:rsidR="00611736">
          <w:rPr>
            <w:rFonts w:ascii="Calibri" w:eastAsia="Calibri" w:hAnsi="Calibri" w:cs="Calibri"/>
          </w:rPr>
          <w:t>.</w:t>
        </w:r>
      </w:ins>
      <w:ins w:id="329" w:author="Yaojin Yang" w:date="2019-10-31T15:46:00Z">
        <w:r w:rsidR="0041493F">
          <w:rPr>
            <w:rFonts w:ascii="Calibri" w:eastAsia="Calibri" w:hAnsi="Calibri" w:cs="Calibri"/>
          </w:rPr>
          <w:t xml:space="preserve"> </w:t>
        </w:r>
      </w:ins>
      <w:ins w:id="330" w:author="Yaojin Yang" w:date="2019-10-31T15:48:00Z">
        <w:r w:rsidR="00611736">
          <w:rPr>
            <w:rFonts w:ascii="Calibri" w:eastAsia="Calibri" w:hAnsi="Calibri" w:cs="Calibri"/>
          </w:rPr>
          <w:t>Y</w:t>
        </w:r>
      </w:ins>
      <w:ins w:id="331" w:author="Yaojin Yang" w:date="2019-10-31T15:46:00Z">
        <w:r w:rsidR="0041493F">
          <w:rPr>
            <w:rFonts w:ascii="Calibri" w:eastAsia="Calibri" w:hAnsi="Calibri" w:cs="Calibri"/>
          </w:rPr>
          <w:t xml:space="preserve">ou </w:t>
        </w:r>
      </w:ins>
      <w:ins w:id="332" w:author="Yaojin Yang" w:date="2019-10-31T15:48:00Z">
        <w:r w:rsidR="00F83BB9">
          <w:rPr>
            <w:rFonts w:ascii="Calibri" w:eastAsia="Calibri" w:hAnsi="Calibri" w:cs="Calibri"/>
          </w:rPr>
          <w:t>will</w:t>
        </w:r>
      </w:ins>
      <w:ins w:id="333" w:author="Yaojin Yang" w:date="2019-10-31T15:46:00Z">
        <w:r w:rsidR="0041493F">
          <w:rPr>
            <w:rFonts w:ascii="Calibri" w:eastAsia="Calibri" w:hAnsi="Calibri" w:cs="Calibri"/>
          </w:rPr>
          <w:t xml:space="preserve"> </w:t>
        </w:r>
        <w:r w:rsidR="00732651">
          <w:rPr>
            <w:rFonts w:ascii="Calibri" w:eastAsia="Calibri" w:hAnsi="Calibri" w:cs="Calibri"/>
          </w:rPr>
          <w:t xml:space="preserve">deploy </w:t>
        </w:r>
      </w:ins>
      <w:ins w:id="334" w:author="Yaojin Yang" w:date="2019-10-31T15:48:00Z">
        <w:r w:rsidR="00F83BB9">
          <w:rPr>
            <w:rFonts w:ascii="Calibri" w:eastAsia="Calibri" w:hAnsi="Calibri" w:cs="Calibri"/>
          </w:rPr>
          <w:t>staging</w:t>
        </w:r>
      </w:ins>
      <w:ins w:id="335" w:author="Yaojin Yang" w:date="2019-10-31T15:46:00Z">
        <w:r w:rsidR="00732651">
          <w:rPr>
            <w:rFonts w:ascii="Calibri" w:eastAsia="Calibri" w:hAnsi="Calibri" w:cs="Calibri"/>
          </w:rPr>
          <w:t xml:space="preserve"> </w:t>
        </w:r>
        <w:r w:rsidR="00625B84">
          <w:rPr>
            <w:rFonts w:ascii="Calibri" w:eastAsia="Calibri" w:hAnsi="Calibri" w:cs="Calibri"/>
          </w:rPr>
          <w:t xml:space="preserve">and validate </w:t>
        </w:r>
      </w:ins>
      <w:ins w:id="336" w:author="Yaojin Yang" w:date="2019-10-31T15:47:00Z">
        <w:r w:rsidR="00EA073E">
          <w:rPr>
            <w:rFonts w:ascii="Calibri" w:eastAsia="Calibri" w:hAnsi="Calibri" w:cs="Calibri"/>
          </w:rPr>
          <w:t>firstly</w:t>
        </w:r>
      </w:ins>
      <w:ins w:id="337" w:author="Yaojin Yang" w:date="2019-10-31T15:48:00Z">
        <w:r w:rsidR="00611736">
          <w:rPr>
            <w:rFonts w:ascii="Calibri" w:eastAsia="Calibri" w:hAnsi="Calibri" w:cs="Calibri"/>
          </w:rPr>
          <w:t>,</w:t>
        </w:r>
      </w:ins>
      <w:ins w:id="338" w:author="Yaojin Yang" w:date="2019-10-31T15:47:00Z">
        <w:r w:rsidR="00EA073E">
          <w:rPr>
            <w:rFonts w:ascii="Calibri" w:eastAsia="Calibri" w:hAnsi="Calibri" w:cs="Calibri"/>
          </w:rPr>
          <w:t xml:space="preserve"> and </w:t>
        </w:r>
        <w:r w:rsidR="004057BC">
          <w:rPr>
            <w:rFonts w:ascii="Calibri" w:eastAsia="Calibri" w:hAnsi="Calibri" w:cs="Calibri"/>
          </w:rPr>
          <w:t xml:space="preserve">after the validation, you </w:t>
        </w:r>
      </w:ins>
      <w:ins w:id="339" w:author="Yaojin Yang" w:date="2019-10-31T15:48:00Z">
        <w:r w:rsidR="00F83BB9">
          <w:rPr>
            <w:rFonts w:ascii="Calibri" w:eastAsia="Calibri" w:hAnsi="Calibri" w:cs="Calibri"/>
          </w:rPr>
          <w:t xml:space="preserve">will continue </w:t>
        </w:r>
      </w:ins>
      <w:ins w:id="340" w:author="Yaojin Yang" w:date="2019-10-31T15:47:00Z">
        <w:r w:rsidR="004057BC">
          <w:rPr>
            <w:rFonts w:ascii="Calibri" w:eastAsia="Calibri" w:hAnsi="Calibri" w:cs="Calibri"/>
          </w:rPr>
          <w:t>deploy</w:t>
        </w:r>
      </w:ins>
      <w:ins w:id="341" w:author="Yaojin Yang" w:date="2019-10-31T15:49:00Z">
        <w:r w:rsidR="004C1541">
          <w:rPr>
            <w:rFonts w:ascii="Calibri" w:eastAsia="Calibri" w:hAnsi="Calibri" w:cs="Calibri"/>
          </w:rPr>
          <w:t>ing</w:t>
        </w:r>
      </w:ins>
      <w:ins w:id="342" w:author="Yaojin Yang" w:date="2019-10-31T15:47:00Z">
        <w:r w:rsidR="004057BC">
          <w:rPr>
            <w:rFonts w:ascii="Calibri" w:eastAsia="Calibri" w:hAnsi="Calibri" w:cs="Calibri"/>
          </w:rPr>
          <w:t xml:space="preserve"> the change to production. </w:t>
        </w:r>
      </w:ins>
      <w:ins w:id="343" w:author="Yaojin Yang" w:date="2019-10-31T15:45:00Z">
        <w:r w:rsidR="00C15B66">
          <w:rPr>
            <w:rFonts w:ascii="Calibri" w:eastAsia="Calibri" w:hAnsi="Calibri" w:cs="Calibri"/>
          </w:rPr>
          <w:t xml:space="preserve"> </w:t>
        </w:r>
      </w:ins>
    </w:p>
    <w:p w14:paraId="07BA522E" w14:textId="77777777" w:rsidR="009A5FCE" w:rsidRDefault="009A5FCE" w:rsidP="5D8F5E8A">
      <w:pPr>
        <w:rPr>
          <w:ins w:id="344" w:author="Yaojin Yang" w:date="2019-10-31T15:50:00Z"/>
          <w:rFonts w:ascii="Calibri" w:eastAsia="Calibri" w:hAnsi="Calibri" w:cs="Calibri"/>
        </w:rPr>
      </w:pPr>
    </w:p>
    <w:p w14:paraId="2790DD5F" w14:textId="1F9D5EE3" w:rsidR="009A5FCE" w:rsidRDefault="009A5FCE" w:rsidP="5D8F5E8A">
      <w:pPr>
        <w:rPr>
          <w:ins w:id="345" w:author="Yaojin Yang" w:date="2019-10-31T15:52:00Z"/>
          <w:rFonts w:ascii="Calibri" w:eastAsia="Calibri" w:hAnsi="Calibri" w:cs="Calibri"/>
        </w:rPr>
      </w:pPr>
      <w:ins w:id="346" w:author="Yaojin Yang" w:date="2019-10-31T15:50:00Z">
        <w:r>
          <w:rPr>
            <w:rFonts w:ascii="Calibri" w:eastAsia="Calibri" w:hAnsi="Calibri" w:cs="Calibri"/>
          </w:rPr>
          <w:t xml:space="preserve">To save your time, we have </w:t>
        </w:r>
      </w:ins>
      <w:commentRangeStart w:id="347"/>
      <w:ins w:id="348" w:author="Yaojin Yang" w:date="2019-10-31T15:51:00Z">
        <w:r w:rsidR="000F3DDA">
          <w:rPr>
            <w:rFonts w:ascii="Calibri" w:eastAsia="Calibri" w:hAnsi="Calibri" w:cs="Calibri"/>
          </w:rPr>
          <w:t xml:space="preserve">made the change and </w:t>
        </w:r>
        <w:r w:rsidR="005845DF">
          <w:rPr>
            <w:rFonts w:ascii="Calibri" w:eastAsia="Calibri" w:hAnsi="Calibri" w:cs="Calibri"/>
          </w:rPr>
          <w:t>re-bui</w:t>
        </w:r>
      </w:ins>
      <w:ins w:id="349" w:author="Yaojin Yang" w:date="2019-10-31T15:52:00Z">
        <w:r w:rsidR="005845DF">
          <w:rPr>
            <w:rFonts w:ascii="Calibri" w:eastAsia="Calibri" w:hAnsi="Calibri" w:cs="Calibri"/>
          </w:rPr>
          <w:t xml:space="preserve">lt. </w:t>
        </w:r>
      </w:ins>
      <w:commentRangeEnd w:id="347"/>
      <w:r w:rsidR="00091F00">
        <w:rPr>
          <w:rStyle w:val="CommentReference"/>
        </w:rPr>
        <w:commentReference w:id="347"/>
      </w:r>
    </w:p>
    <w:p w14:paraId="542946BB" w14:textId="77777777" w:rsidR="00925C36" w:rsidRDefault="00925C36" w:rsidP="5D8F5E8A">
      <w:pPr>
        <w:rPr>
          <w:ins w:id="350" w:author="Yaojin Yang" w:date="2019-10-31T15:52:00Z"/>
          <w:rFonts w:ascii="Calibri" w:eastAsia="Calibri" w:hAnsi="Calibri" w:cs="Calibri"/>
        </w:rPr>
      </w:pPr>
    </w:p>
    <w:p w14:paraId="502DE25F" w14:textId="71C91C82" w:rsidR="00925C36" w:rsidRDefault="00AA761B" w:rsidP="5D8F5E8A">
      <w:pPr>
        <w:rPr>
          <w:ins w:id="351" w:author="Yaojin Yang" w:date="2019-10-31T15:52:00Z"/>
          <w:rFonts w:ascii="Calibri" w:eastAsia="Calibri" w:hAnsi="Calibri" w:cs="Calibri"/>
        </w:rPr>
      </w:pPr>
      <w:ins w:id="352" w:author="Yaojin Yang" w:date="2019-10-31T15:52:00Z">
        <w:r>
          <w:rPr>
            <w:rFonts w:ascii="Calibri" w:eastAsia="Calibri" w:hAnsi="Calibri" w:cs="Calibri"/>
          </w:rPr>
          <w:t>De</w:t>
        </w:r>
        <w:r w:rsidR="000A772C">
          <w:rPr>
            <w:rFonts w:ascii="Calibri" w:eastAsia="Calibri" w:hAnsi="Calibri" w:cs="Calibri"/>
          </w:rPr>
          <w:t xml:space="preserve">ploy </w:t>
        </w:r>
        <w:r w:rsidR="0094130B">
          <w:rPr>
            <w:rFonts w:ascii="Calibri" w:eastAsia="Calibri" w:hAnsi="Calibri" w:cs="Calibri"/>
          </w:rPr>
          <w:t xml:space="preserve">new build to staging </w:t>
        </w:r>
      </w:ins>
    </w:p>
    <w:p w14:paraId="7D2C33CA" w14:textId="6695CD8D" w:rsidR="0094130B" w:rsidRDefault="0094130B" w:rsidP="5D8F5E8A">
      <w:pPr>
        <w:rPr>
          <w:ins w:id="353" w:author="Yaojin Yang" w:date="2019-10-31T15:53:00Z"/>
          <w:rFonts w:ascii="Calibri" w:eastAsia="Calibri" w:hAnsi="Calibri" w:cs="Calibri"/>
        </w:rPr>
      </w:pPr>
    </w:p>
    <w:p w14:paraId="232459CE" w14:textId="06652D58" w:rsidR="004048F7" w:rsidRPr="00985546" w:rsidRDefault="004048F7">
      <w:pPr>
        <w:ind w:left="720"/>
        <w:rPr>
          <w:ins w:id="354" w:author="Yaojin Yang" w:date="2019-10-31T15:53:00Z"/>
          <w:sz w:val="20"/>
          <w:szCs w:val="20"/>
          <w:rPrChange w:id="355" w:author="Yaojin Yang" w:date="2019-10-31T15:54:00Z">
            <w:rPr>
              <w:ins w:id="356" w:author="Yaojin Yang" w:date="2019-10-31T15:53:00Z"/>
              <w:rFonts w:ascii="Calibri" w:eastAsia="Calibri" w:hAnsi="Calibri" w:cs="Calibri"/>
            </w:rPr>
          </w:rPrChange>
        </w:rPr>
        <w:pPrChange w:id="357" w:author="Yaojin Yang" w:date="2019-10-31T15:55:00Z">
          <w:pPr/>
        </w:pPrChange>
      </w:pPr>
      <w:commentRangeStart w:id="358"/>
      <w:ins w:id="359" w:author="Yaojin Yang" w:date="2019-10-31T15:53:00Z">
        <w:r w:rsidRPr="00985546">
          <w:rPr>
            <w:sz w:val="20"/>
            <w:szCs w:val="20"/>
            <w:rPrChange w:id="360" w:author="Yaojin Yang" w:date="2019-10-31T15:54:00Z">
              <w:rPr>
                <w:rFonts w:ascii="Calibri" w:eastAsia="Calibri" w:hAnsi="Calibri" w:cs="Calibri"/>
              </w:rPr>
            </w:rPrChange>
          </w:rPr>
          <w:t xml:space="preserve">CD </w:t>
        </w:r>
        <w:r w:rsidR="000B3237" w:rsidRPr="00985546">
          <w:rPr>
            <w:sz w:val="20"/>
            <w:szCs w:val="20"/>
            <w:rPrChange w:id="361" w:author="Yaojin Yang" w:date="2019-10-31T15:54:00Z">
              <w:rPr>
                <w:rFonts w:ascii="Calibri" w:eastAsia="Calibri" w:hAnsi="Calibri" w:cs="Calibri"/>
              </w:rPr>
            </w:rPrChange>
          </w:rPr>
          <w:t>green/</w:t>
        </w:r>
        <w:proofErr w:type="spellStart"/>
        <w:r w:rsidR="000B3237" w:rsidRPr="00985546">
          <w:rPr>
            <w:sz w:val="20"/>
            <w:szCs w:val="20"/>
            <w:rPrChange w:id="362" w:author="Yaojin Yang" w:date="2019-10-31T15:54:00Z">
              <w:rPr>
                <w:rFonts w:ascii="Calibri" w:eastAsia="Calibri" w:hAnsi="Calibri" w:cs="Calibri"/>
              </w:rPr>
            </w:rPrChange>
          </w:rPr>
          <w:t>Piggy</w:t>
        </w:r>
      </w:ins>
      <w:ins w:id="363" w:author="Yaojin Yang" w:date="2019-10-31T15:54:00Z">
        <w:r w:rsidR="00985546" w:rsidRPr="00985546">
          <w:rPr>
            <w:sz w:val="20"/>
            <w:szCs w:val="20"/>
            <w:rPrChange w:id="364" w:author="Yaojin Yang" w:date="2019-10-31T15:54:00Z">
              <w:rPr>
                <w:rFonts w:ascii="Calibri" w:eastAsia="Calibri" w:hAnsi="Calibri" w:cs="Calibri"/>
              </w:rPr>
            </w:rPrChange>
          </w:rPr>
          <w:t>Metrics</w:t>
        </w:r>
        <w:commentRangeEnd w:id="358"/>
        <w:proofErr w:type="spellEnd"/>
        <w:r w:rsidR="00985546">
          <w:rPr>
            <w:rStyle w:val="CommentReference"/>
          </w:rPr>
          <w:commentReference w:id="358"/>
        </w:r>
      </w:ins>
    </w:p>
    <w:p w14:paraId="3E5D4E27" w14:textId="6CFB7F50" w:rsidR="004048F7" w:rsidRDefault="004048F7">
      <w:pPr>
        <w:ind w:left="720"/>
        <w:rPr>
          <w:ins w:id="365" w:author="Yaojin Yang" w:date="2019-10-31T15:55:00Z"/>
          <w:sz w:val="20"/>
          <w:szCs w:val="20"/>
        </w:rPr>
        <w:pPrChange w:id="366" w:author="Yaojin Yang" w:date="2019-10-31T15:55:00Z">
          <w:pPr/>
        </w:pPrChange>
      </w:pPr>
      <w:proofErr w:type="spellStart"/>
      <w:ins w:id="367" w:author="Yaojin Yang" w:date="2019-10-31T15:53:00Z">
        <w:r>
          <w:rPr>
            <w:sz w:val="20"/>
            <w:szCs w:val="20"/>
          </w:rPr>
          <w:t>az</w:t>
        </w:r>
        <w:proofErr w:type="spellEnd"/>
        <w:r>
          <w:rPr>
            <w:sz w:val="20"/>
            <w:szCs w:val="20"/>
          </w:rPr>
          <w:t xml:space="preserve"> spring-cloud app deployment create --app gateway -n green --jar-path ./gateway/target/gateway.jar</w:t>
        </w:r>
      </w:ins>
    </w:p>
    <w:p w14:paraId="0096860D" w14:textId="77777777" w:rsidR="00945B29" w:rsidRDefault="00945B29" w:rsidP="5D8F5E8A">
      <w:pPr>
        <w:rPr>
          <w:ins w:id="368" w:author="Yaojin Yang" w:date="2019-10-31T15:55:00Z"/>
          <w:sz w:val="20"/>
          <w:szCs w:val="20"/>
        </w:rPr>
      </w:pPr>
    </w:p>
    <w:p w14:paraId="2CEE7CCA" w14:textId="77777777" w:rsidR="00945B29" w:rsidRPr="004D06B3" w:rsidRDefault="00945B29" w:rsidP="5D8F5E8A">
      <w:pPr>
        <w:rPr>
          <w:rFonts w:ascii="Calibri" w:eastAsia="Calibri" w:hAnsi="Calibri" w:cs="Calibri"/>
          <w:rPrChange w:id="369" w:author="Yaojin Yang" w:date="2019-10-31T12:24:00Z">
            <w:rPr/>
          </w:rPrChange>
        </w:rPr>
      </w:pPr>
    </w:p>
    <w:sectPr w:rsidR="00945B29" w:rsidRPr="004D06B3" w:rsidSect="00C0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3" w:author="Yaojin Yang" w:date="2019-10-31T11:00:00Z" w:initials="YY">
    <w:p w14:paraId="295A61E5" w14:textId="522D1F97" w:rsidR="00BE604E" w:rsidRDefault="00BE604E">
      <w:pPr>
        <w:pStyle w:val="CommentText"/>
      </w:pPr>
      <w:r>
        <w:rPr>
          <w:rStyle w:val="CommentReference"/>
        </w:rPr>
        <w:annotationRef/>
      </w:r>
      <w:r w:rsidR="00DD6B2C">
        <w:t xml:space="preserve">Need decide if introduce </w:t>
      </w:r>
      <w:r w:rsidR="002C4F69">
        <w:t>the application here or in the beginning of the test, but we don’t need repeat</w:t>
      </w:r>
    </w:p>
  </w:comment>
  <w:comment w:id="134" w:author="Irina Smoke" w:date="2019-11-01T11:56:00Z" w:initials="IS">
    <w:p w14:paraId="70E85707" w14:textId="4295CBE5" w:rsidR="00B426BC" w:rsidRDefault="00B426BC">
      <w:pPr>
        <w:pStyle w:val="CommentText"/>
      </w:pPr>
      <w:r>
        <w:rPr>
          <w:rStyle w:val="CommentReference"/>
        </w:rPr>
        <w:annotationRef/>
      </w:r>
      <w:r>
        <w:t>Agreed. Let’s put the information here, closer to the task when they will need it.</w:t>
      </w:r>
    </w:p>
  </w:comment>
  <w:comment w:id="215" w:author="Yaojin Yang" w:date="2019-10-31T11:27:00Z" w:initials="YY">
    <w:p w14:paraId="0BB6D6A1" w14:textId="2FCE4BB4" w:rsidR="4836B4DF" w:rsidRDefault="4836B4DF" w:rsidP="00091F00">
      <w:pPr>
        <w:pStyle w:val="CommentText"/>
      </w:pPr>
      <w:r>
        <w:t>First time run took me more than 7 minutes. Rerun only take a few seconds. We need make sure we do the first run.</w:t>
      </w:r>
      <w:r>
        <w:rPr>
          <w:rStyle w:val="CommentReference"/>
        </w:rPr>
        <w:annotationRef/>
      </w:r>
    </w:p>
  </w:comment>
  <w:comment w:id="216" w:author="Irina Smoke" w:date="2019-11-01T12:03:00Z" w:initials="IS">
    <w:p w14:paraId="3847233C" w14:textId="6619E8ED" w:rsidR="001C70CA" w:rsidRDefault="001C70CA" w:rsidP="001C70CA">
      <w:r>
        <w:rPr>
          <w:rStyle w:val="CommentReference"/>
        </w:rPr>
        <w:annotationRef/>
      </w:r>
      <w:r>
        <w:t xml:space="preserve">I am putting a list of To-Dos before each session here: </w:t>
      </w:r>
      <w:hyperlink r:id="rId1" w:anchor="SETUP&amp;section-id=7e154645-2e0a-784c-91df-7ab4d99e6090&amp;page-id=ab975aa3-986d-6b40-a91a-c926fb26ff6b&amp;end" w:history="1">
        <w:r>
          <w:rPr>
            <w:rStyle w:val="Hyperlink"/>
          </w:rPr>
          <w:t>SETUP</w:t>
        </w:r>
      </w:hyperlink>
      <w:r>
        <w:t>  (</w:t>
      </w:r>
      <w:hyperlink r:id="rId2" w:history="1">
        <w:r>
          <w:rPr>
            <w:rStyle w:val="Hyperlink"/>
          </w:rPr>
          <w:t>Web view</w:t>
        </w:r>
      </w:hyperlink>
      <w:r>
        <w:t>)</w:t>
      </w:r>
    </w:p>
    <w:p w14:paraId="02A06D49" w14:textId="1C1F801A" w:rsidR="001C70CA" w:rsidRDefault="001C70CA">
      <w:pPr>
        <w:pStyle w:val="CommentText"/>
      </w:pPr>
    </w:p>
  </w:comment>
  <w:comment w:id="252" w:author="Yaojin Yang" w:date="2019-10-31T21:18:00Z" w:initials="YY">
    <w:p w14:paraId="474F3226" w14:textId="346CF78C" w:rsidR="002D69B6" w:rsidRPr="002D69B6" w:rsidRDefault="00607004">
      <w:pPr>
        <w:pStyle w:val="CommentText"/>
        <w:rPr>
          <w:rFonts w:ascii="SimSun" w:eastAsia="SimSun" w:hAnsi="SimSun" w:cs="SimSun"/>
          <w:lang w:eastAsia="zh-CN"/>
        </w:rPr>
      </w:pPr>
      <w:r>
        <w:rPr>
          <w:rStyle w:val="CommentReference"/>
        </w:rPr>
        <w:annotationRef/>
      </w:r>
      <w:r>
        <w:rPr>
          <w:rFonts w:ascii="SimSun" w:eastAsia="SimSun" w:hAnsi="SimSun" w:cs="SimSun"/>
          <w:lang w:eastAsia="zh-CN"/>
        </w:rPr>
        <w:t>We just launched a new command</w:t>
      </w:r>
    </w:p>
  </w:comment>
  <w:comment w:id="277" w:author="Yaojin Yang" w:date="2019-10-31T12:18:00Z" w:initials="YY">
    <w:p w14:paraId="1B23A4AE" w14:textId="70400DC8" w:rsidR="00F85564" w:rsidRDefault="00F85564">
      <w:pPr>
        <w:pStyle w:val="CommentText"/>
      </w:pPr>
      <w:r>
        <w:rPr>
          <w:rStyle w:val="CommentReference"/>
        </w:rPr>
        <w:annotationRef/>
      </w:r>
      <w:r>
        <w:t>We need generate some application data before this task.</w:t>
      </w:r>
    </w:p>
  </w:comment>
  <w:comment w:id="347" w:author="Irina Smoke" w:date="2019-10-31T16:19:00Z" w:initials="IS">
    <w:p w14:paraId="01C520B6" w14:textId="7077FE1E" w:rsidR="00091F00" w:rsidRDefault="00091F00">
      <w:pPr>
        <w:pStyle w:val="CommentText"/>
      </w:pPr>
      <w:r>
        <w:rPr>
          <w:rStyle w:val="CommentReference"/>
        </w:rPr>
        <w:annotationRef/>
      </w:r>
      <w:r w:rsidR="00FA2AB8">
        <w:t>Will we</w:t>
      </w:r>
      <w:r w:rsidR="00DF06A8">
        <w:t xml:space="preserve"> create a </w:t>
      </w:r>
      <w:r w:rsidR="00C17F2F">
        <w:t>new folder</w:t>
      </w:r>
      <w:r w:rsidR="00FA2AB8">
        <w:t xml:space="preserve"> -</w:t>
      </w:r>
      <w:r w:rsidR="00C17F2F">
        <w:t xml:space="preserve"> “green”</w:t>
      </w:r>
      <w:r w:rsidR="00237A82">
        <w:t xml:space="preserve"> and make </w:t>
      </w:r>
      <w:r w:rsidR="00FA2AB8">
        <w:t>the changes there?</w:t>
      </w:r>
    </w:p>
  </w:comment>
  <w:comment w:id="358" w:author="Yaojin Yang" w:date="2019-10-31T15:54:00Z" w:initials="YY">
    <w:p w14:paraId="728932C7" w14:textId="665AEF25" w:rsidR="00985546" w:rsidRDefault="00985546">
      <w:pPr>
        <w:pStyle w:val="CommentText"/>
      </w:pPr>
      <w:r>
        <w:rPr>
          <w:rStyle w:val="CommentReference"/>
        </w:rPr>
        <w:annotationRef/>
      </w:r>
      <w:r>
        <w:t xml:space="preserve">We will need </w:t>
      </w:r>
      <w:r w:rsidR="00945B29">
        <w:t>build before 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5A61E5" w15:done="0"/>
  <w15:commentEx w15:paraId="70E85707" w15:paraIdParent="295A61E5" w15:done="0"/>
  <w15:commentEx w15:paraId="0BB6D6A1" w15:done="0"/>
  <w15:commentEx w15:paraId="02A06D49" w15:paraIdParent="0BB6D6A1" w15:done="0"/>
  <w15:commentEx w15:paraId="474F3226" w15:done="0"/>
  <w15:commentEx w15:paraId="1B23A4AE" w15:done="0"/>
  <w15:commentEx w15:paraId="01C520B6" w15:done="0"/>
  <w15:commentEx w15:paraId="728932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65CE1E" w16cex:dateUtc="2019-10-31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5A61E5" w16cid:durableId="21653D4E"/>
  <w16cid:commentId w16cid:paraId="70E85707" w16cid:durableId="21669BE5"/>
  <w16cid:commentId w16cid:paraId="0BB6D6A1" w16cid:durableId="2165438A"/>
  <w16cid:commentId w16cid:paraId="02A06D49" w16cid:durableId="21669D83"/>
  <w16cid:commentId w16cid:paraId="474F3226" w16cid:durableId="2165CE1E"/>
  <w16cid:commentId w16cid:paraId="1B23A4AE" w16cid:durableId="21654F90"/>
  <w16cid:commentId w16cid:paraId="01C520B6" w16cid:durableId="21658822"/>
  <w16cid:commentId w16cid:paraId="728932C7" w16cid:durableId="216582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858"/>
    <w:multiLevelType w:val="hybridMultilevel"/>
    <w:tmpl w:val="ABD0DF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60F19"/>
    <w:multiLevelType w:val="hybridMultilevel"/>
    <w:tmpl w:val="D27A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2862"/>
    <w:multiLevelType w:val="hybridMultilevel"/>
    <w:tmpl w:val="E5A80606"/>
    <w:lvl w:ilvl="0" w:tplc="A112CC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B4520"/>
    <w:multiLevelType w:val="multilevel"/>
    <w:tmpl w:val="64AA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75123"/>
    <w:multiLevelType w:val="multilevel"/>
    <w:tmpl w:val="F336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C7DE1"/>
    <w:multiLevelType w:val="hybridMultilevel"/>
    <w:tmpl w:val="F050E322"/>
    <w:lvl w:ilvl="0" w:tplc="34E6E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E6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87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3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43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2D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27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65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A0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53E2F"/>
    <w:multiLevelType w:val="hybridMultilevel"/>
    <w:tmpl w:val="89E6A0CE"/>
    <w:lvl w:ilvl="0" w:tplc="A112CC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14544"/>
    <w:multiLevelType w:val="hybridMultilevel"/>
    <w:tmpl w:val="F3EE7BDE"/>
    <w:lvl w:ilvl="0" w:tplc="4FE80C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C2E82"/>
    <w:multiLevelType w:val="hybridMultilevel"/>
    <w:tmpl w:val="2C0661AC"/>
    <w:lvl w:ilvl="0" w:tplc="28023B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027F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606E15F9"/>
    <w:multiLevelType w:val="hybridMultilevel"/>
    <w:tmpl w:val="817CF03A"/>
    <w:lvl w:ilvl="0" w:tplc="3350E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35C60"/>
    <w:multiLevelType w:val="hybridMultilevel"/>
    <w:tmpl w:val="885A51C2"/>
    <w:lvl w:ilvl="0" w:tplc="A112CC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264C5"/>
    <w:multiLevelType w:val="hybridMultilevel"/>
    <w:tmpl w:val="94F885A6"/>
    <w:lvl w:ilvl="0" w:tplc="04E66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  <w:num w:numId="11">
    <w:abstractNumId w:val="7"/>
  </w:num>
  <w:num w:numId="12">
    <w:abstractNumId w:val="8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rina Smoke">
    <w15:presenceInfo w15:providerId="AD" w15:userId="S::irsmoke@microsoft.com::07630c62-fbf4-4174-adc7-9fa351b4058a"/>
  </w15:person>
  <w15:person w15:author="Yaojin Yang">
    <w15:presenceInfo w15:providerId="AD" w15:userId="S::yay@microsoft.com::a6106970-3f3f-4e1b-b4be-44d8ce8f8a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9264BC"/>
    <w:rsid w:val="00032964"/>
    <w:rsid w:val="00034F1C"/>
    <w:rsid w:val="00053A1F"/>
    <w:rsid w:val="00063FDB"/>
    <w:rsid w:val="00067221"/>
    <w:rsid w:val="000779DB"/>
    <w:rsid w:val="00085FD2"/>
    <w:rsid w:val="0008710B"/>
    <w:rsid w:val="00091F00"/>
    <w:rsid w:val="000A0A07"/>
    <w:rsid w:val="000A772C"/>
    <w:rsid w:val="000B3237"/>
    <w:rsid w:val="000C0513"/>
    <w:rsid w:val="000C2071"/>
    <w:rsid w:val="000E0410"/>
    <w:rsid w:val="000F3DDA"/>
    <w:rsid w:val="0012154C"/>
    <w:rsid w:val="00142EAF"/>
    <w:rsid w:val="00155421"/>
    <w:rsid w:val="00174488"/>
    <w:rsid w:val="00182645"/>
    <w:rsid w:val="00182A61"/>
    <w:rsid w:val="00192AA6"/>
    <w:rsid w:val="001A141D"/>
    <w:rsid w:val="001A6FD1"/>
    <w:rsid w:val="001C70CA"/>
    <w:rsid w:val="001E2E5E"/>
    <w:rsid w:val="001F0EC6"/>
    <w:rsid w:val="001F182C"/>
    <w:rsid w:val="00215863"/>
    <w:rsid w:val="002240A3"/>
    <w:rsid w:val="00225A77"/>
    <w:rsid w:val="00237A82"/>
    <w:rsid w:val="00255BAC"/>
    <w:rsid w:val="0025689D"/>
    <w:rsid w:val="002632B1"/>
    <w:rsid w:val="00263867"/>
    <w:rsid w:val="0026765E"/>
    <w:rsid w:val="002875D4"/>
    <w:rsid w:val="002A16FA"/>
    <w:rsid w:val="002B4B7C"/>
    <w:rsid w:val="002C473F"/>
    <w:rsid w:val="002C4F69"/>
    <w:rsid w:val="002C5989"/>
    <w:rsid w:val="002D69B6"/>
    <w:rsid w:val="002E66C4"/>
    <w:rsid w:val="003151C4"/>
    <w:rsid w:val="00324B7B"/>
    <w:rsid w:val="00357BD7"/>
    <w:rsid w:val="003673ED"/>
    <w:rsid w:val="00373549"/>
    <w:rsid w:val="003917E7"/>
    <w:rsid w:val="00394AD0"/>
    <w:rsid w:val="003A0961"/>
    <w:rsid w:val="003E197A"/>
    <w:rsid w:val="004048F7"/>
    <w:rsid w:val="004057BC"/>
    <w:rsid w:val="00413CDA"/>
    <w:rsid w:val="00414697"/>
    <w:rsid w:val="0041493F"/>
    <w:rsid w:val="004274B7"/>
    <w:rsid w:val="00485E53"/>
    <w:rsid w:val="00496210"/>
    <w:rsid w:val="004C1541"/>
    <w:rsid w:val="004C6C05"/>
    <w:rsid w:val="004D06B3"/>
    <w:rsid w:val="004E6A01"/>
    <w:rsid w:val="004E789A"/>
    <w:rsid w:val="004F40FD"/>
    <w:rsid w:val="00533D39"/>
    <w:rsid w:val="00556146"/>
    <w:rsid w:val="005639E8"/>
    <w:rsid w:val="005663BC"/>
    <w:rsid w:val="00566F78"/>
    <w:rsid w:val="00570879"/>
    <w:rsid w:val="00570A03"/>
    <w:rsid w:val="005845DF"/>
    <w:rsid w:val="00592EBD"/>
    <w:rsid w:val="00593E56"/>
    <w:rsid w:val="005A6F2F"/>
    <w:rsid w:val="005B27BE"/>
    <w:rsid w:val="005B2AFA"/>
    <w:rsid w:val="005B3DF0"/>
    <w:rsid w:val="00606E8A"/>
    <w:rsid w:val="00607004"/>
    <w:rsid w:val="00611736"/>
    <w:rsid w:val="00625B84"/>
    <w:rsid w:val="00632434"/>
    <w:rsid w:val="00633C94"/>
    <w:rsid w:val="006366CA"/>
    <w:rsid w:val="00646BEE"/>
    <w:rsid w:val="00674221"/>
    <w:rsid w:val="00674976"/>
    <w:rsid w:val="00677E61"/>
    <w:rsid w:val="006A36E0"/>
    <w:rsid w:val="006C18A3"/>
    <w:rsid w:val="006D090E"/>
    <w:rsid w:val="00706704"/>
    <w:rsid w:val="007138DE"/>
    <w:rsid w:val="00724399"/>
    <w:rsid w:val="007247F7"/>
    <w:rsid w:val="007255FC"/>
    <w:rsid w:val="00732651"/>
    <w:rsid w:val="00776E48"/>
    <w:rsid w:val="007B2D62"/>
    <w:rsid w:val="007B6AA9"/>
    <w:rsid w:val="007E1C90"/>
    <w:rsid w:val="007E4EB8"/>
    <w:rsid w:val="007F306F"/>
    <w:rsid w:val="00800B03"/>
    <w:rsid w:val="00822C4B"/>
    <w:rsid w:val="00836CDF"/>
    <w:rsid w:val="00837DB8"/>
    <w:rsid w:val="008A62B6"/>
    <w:rsid w:val="008B02BB"/>
    <w:rsid w:val="008B0F0A"/>
    <w:rsid w:val="008D3C2B"/>
    <w:rsid w:val="008E4CEE"/>
    <w:rsid w:val="008F688E"/>
    <w:rsid w:val="00907922"/>
    <w:rsid w:val="00925C36"/>
    <w:rsid w:val="00935BE3"/>
    <w:rsid w:val="0094130B"/>
    <w:rsid w:val="00945B29"/>
    <w:rsid w:val="00960804"/>
    <w:rsid w:val="00983EB1"/>
    <w:rsid w:val="00985546"/>
    <w:rsid w:val="009A5FCE"/>
    <w:rsid w:val="009C2C73"/>
    <w:rsid w:val="009D01BF"/>
    <w:rsid w:val="00A01E72"/>
    <w:rsid w:val="00A0623E"/>
    <w:rsid w:val="00A26982"/>
    <w:rsid w:val="00A4269D"/>
    <w:rsid w:val="00A951C9"/>
    <w:rsid w:val="00A9655D"/>
    <w:rsid w:val="00AA761B"/>
    <w:rsid w:val="00AD70C6"/>
    <w:rsid w:val="00AE1442"/>
    <w:rsid w:val="00AE385A"/>
    <w:rsid w:val="00B3102B"/>
    <w:rsid w:val="00B426BC"/>
    <w:rsid w:val="00B576E3"/>
    <w:rsid w:val="00B678CE"/>
    <w:rsid w:val="00B73797"/>
    <w:rsid w:val="00B74C79"/>
    <w:rsid w:val="00B74E7D"/>
    <w:rsid w:val="00BA3553"/>
    <w:rsid w:val="00BA5FE1"/>
    <w:rsid w:val="00BB2C2B"/>
    <w:rsid w:val="00BB5861"/>
    <w:rsid w:val="00BB5E44"/>
    <w:rsid w:val="00BB7C41"/>
    <w:rsid w:val="00BC6BBB"/>
    <w:rsid w:val="00BC7248"/>
    <w:rsid w:val="00BD1765"/>
    <w:rsid w:val="00BD5F3B"/>
    <w:rsid w:val="00BE062A"/>
    <w:rsid w:val="00BE1B44"/>
    <w:rsid w:val="00BE604E"/>
    <w:rsid w:val="00BF514B"/>
    <w:rsid w:val="00C04379"/>
    <w:rsid w:val="00C15B66"/>
    <w:rsid w:val="00C17F2F"/>
    <w:rsid w:val="00C41984"/>
    <w:rsid w:val="00C41FAD"/>
    <w:rsid w:val="00C457AC"/>
    <w:rsid w:val="00C66981"/>
    <w:rsid w:val="00C739AA"/>
    <w:rsid w:val="00C80E31"/>
    <w:rsid w:val="00CC568D"/>
    <w:rsid w:val="00CC7BE2"/>
    <w:rsid w:val="00CD11C0"/>
    <w:rsid w:val="00CD40FA"/>
    <w:rsid w:val="00CD724E"/>
    <w:rsid w:val="00CF12C3"/>
    <w:rsid w:val="00CF1C46"/>
    <w:rsid w:val="00CF3CE6"/>
    <w:rsid w:val="00D03C97"/>
    <w:rsid w:val="00D66734"/>
    <w:rsid w:val="00D67F34"/>
    <w:rsid w:val="00DA7BE6"/>
    <w:rsid w:val="00DB710D"/>
    <w:rsid w:val="00DC4F2E"/>
    <w:rsid w:val="00DD6B2C"/>
    <w:rsid w:val="00DF06A8"/>
    <w:rsid w:val="00DF6638"/>
    <w:rsid w:val="00E00EA8"/>
    <w:rsid w:val="00E062EF"/>
    <w:rsid w:val="00E41196"/>
    <w:rsid w:val="00E5193B"/>
    <w:rsid w:val="00E5641B"/>
    <w:rsid w:val="00E66C4D"/>
    <w:rsid w:val="00E74510"/>
    <w:rsid w:val="00E91862"/>
    <w:rsid w:val="00E94AFF"/>
    <w:rsid w:val="00EA073E"/>
    <w:rsid w:val="00EB3CC4"/>
    <w:rsid w:val="00EB5012"/>
    <w:rsid w:val="00EC10BB"/>
    <w:rsid w:val="00EC4B9C"/>
    <w:rsid w:val="00ED41AF"/>
    <w:rsid w:val="00EE6D85"/>
    <w:rsid w:val="00EF6E06"/>
    <w:rsid w:val="00F13BB6"/>
    <w:rsid w:val="00F14625"/>
    <w:rsid w:val="00F21077"/>
    <w:rsid w:val="00F5225B"/>
    <w:rsid w:val="00F63B5C"/>
    <w:rsid w:val="00F7466A"/>
    <w:rsid w:val="00F83BB9"/>
    <w:rsid w:val="00F85564"/>
    <w:rsid w:val="00F9398A"/>
    <w:rsid w:val="00FA2AB8"/>
    <w:rsid w:val="00FA3C4C"/>
    <w:rsid w:val="00FA7E42"/>
    <w:rsid w:val="00FD7413"/>
    <w:rsid w:val="00FE38E9"/>
    <w:rsid w:val="0F9264BC"/>
    <w:rsid w:val="1023E899"/>
    <w:rsid w:val="10814417"/>
    <w:rsid w:val="14147A8E"/>
    <w:rsid w:val="21B70F35"/>
    <w:rsid w:val="2316AA13"/>
    <w:rsid w:val="2DD61C5F"/>
    <w:rsid w:val="2E2C2A3B"/>
    <w:rsid w:val="30CBE8A4"/>
    <w:rsid w:val="3414BE61"/>
    <w:rsid w:val="3575E19F"/>
    <w:rsid w:val="362E99E2"/>
    <w:rsid w:val="36FDA591"/>
    <w:rsid w:val="4449E8AA"/>
    <w:rsid w:val="4836B4DF"/>
    <w:rsid w:val="5D8F5E8A"/>
    <w:rsid w:val="630A5C54"/>
    <w:rsid w:val="6776B4CA"/>
    <w:rsid w:val="68B23296"/>
    <w:rsid w:val="72997AA2"/>
    <w:rsid w:val="7419F11C"/>
    <w:rsid w:val="79D7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A7C8"/>
  <w15:chartTrackingRefBased/>
  <w15:docId w15:val="{D8EB1B38-CFB1-9246-9C2C-FD2EBF4E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62A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10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0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6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2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21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621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21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1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1C4"/>
    <w:rPr>
      <w:rFonts w:eastAsiaTheme="minorEastAsia"/>
      <w:color w:val="5A5A5A" w:themeColor="text1" w:themeTint="A5"/>
      <w:spacing w:val="15"/>
    </w:rPr>
  </w:style>
  <w:style w:type="character" w:customStyle="1" w:styleId="hljs-keyword">
    <w:name w:val="hljs-keyword"/>
    <w:basedOn w:val="DefaultParagraphFont"/>
    <w:rsid w:val="00C41FAD"/>
  </w:style>
  <w:style w:type="character" w:customStyle="1" w:styleId="hljs-parameter">
    <w:name w:val="hljs-parameter"/>
    <w:basedOn w:val="DefaultParagraphFont"/>
    <w:rsid w:val="00C41FAD"/>
  </w:style>
  <w:style w:type="character" w:customStyle="1" w:styleId="hljs-number">
    <w:name w:val="hljs-number"/>
    <w:basedOn w:val="DefaultParagraphFont"/>
    <w:rsid w:val="00C4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7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4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2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9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microsoftapc.sharepoint.com/teams/ManagedservicesforSpringDevelopers/_layouts/15/Doc.aspx?sourcedoc=%7b8c6e04f6-607f-46a0-a6ae-176c8d90884c%7d&amp;action=edit&amp;wd=target%28Usability%20Test.one%7C7e154645-2e0a-784c-91df-7ab4d99e6090%2FSETUP%7Cab975aa3-986d-6b40-a91a-c926fb26ff6b%2F%29&amp;wdorigin=703&amp;wdpreservelink=1" TargetMode="External"/><Relationship Id="rId1" Type="http://schemas.openxmlformats.org/officeDocument/2006/relationships/hyperlink" Target="onenote:https://microsoftapc.sharepoint.com/teams/ManagedservicesforSpringDevelopers/Shared%20Documents/General/Customer%20Research/Spring-Cloud-Customer-Conversations/Usability%20Test.on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package" Target="embeddings/Microsoft_Visio_Drawing12.vsdx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github.com/Azure-Samples/piggymetrics" TargetMode="External"/><Relationship Id="rId10" Type="http://schemas.openxmlformats.org/officeDocument/2006/relationships/package" Target="embeddings/Microsoft_Visio_Drawing.vsdx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1170974A38E4E9E51BB731ADC202D" ma:contentTypeVersion="5" ma:contentTypeDescription="Create a new document." ma:contentTypeScope="" ma:versionID="4ff9140afda88366843ad8a472b6d9b7">
  <xsd:schema xmlns:xsd="http://www.w3.org/2001/XMLSchema" xmlns:xs="http://www.w3.org/2001/XMLSchema" xmlns:p="http://schemas.microsoft.com/office/2006/metadata/properties" xmlns:ns2="8614681c-b596-41ef-b807-8f708cdb3ade" xmlns:ns3="4c39d68a-ba94-42be-96e4-d9e1e3d26ec0" targetNamespace="http://schemas.microsoft.com/office/2006/metadata/properties" ma:root="true" ma:fieldsID="6d8ff56ffff203ed9fbb130cc9ce4c77" ns2:_="" ns3:_="">
    <xsd:import namespace="8614681c-b596-41ef-b807-8f708cdb3ade"/>
    <xsd:import namespace="4c39d68a-ba94-42be-96e4-d9e1e3d26e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4681c-b596-41ef-b807-8f708cdb3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9d68a-ba94-42be-96e4-d9e1e3d26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66A28F-58E7-4551-83C1-5CDC0E379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14681c-b596-41ef-b807-8f708cdb3ade"/>
    <ds:schemaRef ds:uri="4c39d68a-ba94-42be-96e4-d9e1e3d26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C821A6-EE04-4805-AFC3-5214AC953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E87AE-5134-4CE6-A71B-DD4D32C6C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1C5A7C-5559-9C40-B31A-CB02F9B0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Links>
    <vt:vector size="24" baseType="variant">
      <vt:variant>
        <vt:i4>1441864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https://github.com/Azure-Samples/piggymetrics</vt:lpwstr>
      </vt:variant>
      <vt:variant>
        <vt:lpwstr/>
      </vt:variant>
      <vt:variant>
        <vt:i4>1441864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https://github.com/Azure-Samples/piggymetrics</vt:lpwstr>
      </vt:variant>
      <vt:variant>
        <vt:lpwstr/>
      </vt:variant>
      <vt:variant>
        <vt:i4>2687038</vt:i4>
      </vt:variant>
      <vt:variant>
        <vt:i4>6</vt:i4>
      </vt:variant>
      <vt:variant>
        <vt:i4>0</vt:i4>
      </vt:variant>
      <vt:variant>
        <vt:i4>5</vt:i4>
      </vt:variant>
      <vt:variant>
        <vt:lpwstr>mailto:mstest_chpay@outlook.com</vt:lpwstr>
      </vt:variant>
      <vt:variant>
        <vt:lpwstr/>
      </vt:variant>
      <vt:variant>
        <vt:i4>7208977</vt:i4>
      </vt:variant>
      <vt:variant>
        <vt:i4>3</vt:i4>
      </vt:variant>
      <vt:variant>
        <vt:i4>0</vt:i4>
      </vt:variant>
      <vt:variant>
        <vt:i4>5</vt:i4>
      </vt:variant>
      <vt:variant>
        <vt:lpwstr>https://ms.portal.azure.com/?microsoft_azure_marketplace_ItemHideKey=AppPlatformExtension</vt:lpwstr>
      </vt:variant>
      <vt:variant>
        <vt:lpwstr>blade/Microsoft_Azure_Marketplace/MarketplaceOffersBlade/selectedMenuItemId/home/searchQuery/spring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Smoke</dc:creator>
  <cp:keywords/>
  <dc:description/>
  <cp:lastModifiedBy>Irina Smoke</cp:lastModifiedBy>
  <cp:revision>2</cp:revision>
  <cp:lastPrinted>2019-10-30T01:05:00Z</cp:lastPrinted>
  <dcterms:created xsi:type="dcterms:W3CDTF">2019-11-01T21:09:00Z</dcterms:created>
  <dcterms:modified xsi:type="dcterms:W3CDTF">2019-11-01T21:09:00Z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0x0101009B51170974A38E4E9E51BB731ADC202D</vt:lpwstr>
  </property>
</Properties>
</file>